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r>
      <w:r w:rsidDel="00000000" w:rsidR="00000000" w:rsidRPr="00000000">
        <w:rPr>
          <w:b w:val="1"/>
          <w:sz w:val="40"/>
          <w:szCs w:val="40"/>
          <w:u w:val="single"/>
          <w:rtl w:val="0"/>
        </w:rPr>
        <w:t xml:space="preserve">README</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0"/>
          <w:sz w:val="24"/>
          <w:szCs w:val="24"/>
          <w:rtl w:val="0"/>
        </w:rPr>
        <w:t xml:space="preserve"># </w:t>
      </w:r>
      <w:r w:rsidDel="00000000" w:rsidR="00000000" w:rsidRPr="00000000">
        <w:rPr>
          <w:b w:val="1"/>
          <w:sz w:val="24"/>
          <w:szCs w:val="24"/>
          <w:u w:val="single"/>
          <w:rtl w:val="0"/>
        </w:rPr>
        <w:t xml:space="preserve">Dependencies</w:t>
      </w:r>
    </w:p>
    <w:p w:rsidR="00000000" w:rsidDel="00000000" w:rsidP="00000000" w:rsidRDefault="00000000" w:rsidRPr="00000000" w14:paraId="00000004">
      <w:pPr>
        <w:rPr>
          <w:b w:val="0"/>
          <w:sz w:val="24"/>
          <w:szCs w:val="24"/>
        </w:rPr>
      </w:pPr>
      <w:r w:rsidDel="00000000" w:rsidR="00000000" w:rsidRPr="00000000">
        <w:rPr>
          <w:rtl w:val="0"/>
        </w:rPr>
      </w:r>
    </w:p>
    <w:p w:rsidR="00000000" w:rsidDel="00000000" w:rsidP="00000000" w:rsidRDefault="00000000" w:rsidRPr="00000000" w14:paraId="00000005">
      <w:pPr>
        <w:rPr>
          <w:b w:val="0"/>
          <w:sz w:val="24"/>
          <w:szCs w:val="24"/>
        </w:rPr>
      </w:pPr>
      <w:r w:rsidDel="00000000" w:rsidR="00000000" w:rsidRPr="00000000">
        <w:rPr>
          <w:b w:val="0"/>
          <w:sz w:val="24"/>
          <w:szCs w:val="24"/>
          <w:rtl w:val="0"/>
        </w:rPr>
        <w:t xml:space="preserve">Currently the control plane for the COB setup is installed in Ubuntu via ansible.</w:t>
      </w:r>
    </w:p>
    <w:p w:rsidR="00000000" w:rsidDel="00000000" w:rsidP="00000000" w:rsidRDefault="00000000" w:rsidRPr="00000000" w14:paraId="00000006">
      <w:pPr>
        <w:rPr>
          <w:b w:val="0"/>
          <w:sz w:val="24"/>
          <w:szCs w:val="24"/>
        </w:rPr>
      </w:pPr>
      <w:r w:rsidDel="00000000" w:rsidR="00000000" w:rsidRPr="00000000">
        <w:rPr>
          <w:b w:val="0"/>
          <w:sz w:val="24"/>
          <w:szCs w:val="24"/>
          <w:rtl w:val="0"/>
        </w:rPr>
        <w:t xml:space="preserve">To get started with ansible, please follow the official documentation:</w:t>
      </w:r>
    </w:p>
    <w:p w:rsidR="00000000" w:rsidDel="00000000" w:rsidP="00000000" w:rsidRDefault="00000000" w:rsidRPr="00000000" w14:paraId="00000007">
      <w:pPr>
        <w:rPr>
          <w:b w:val="0"/>
          <w:sz w:val="24"/>
          <w:szCs w:val="24"/>
        </w:rPr>
      </w:pPr>
      <w:r w:rsidDel="00000000" w:rsidR="00000000" w:rsidRPr="00000000">
        <w:rPr>
          <w:b w:val="0"/>
          <w:sz w:val="24"/>
          <w:szCs w:val="24"/>
          <w:rtl w:val="0"/>
        </w:rPr>
        <w:t xml:space="preserve">- https://docs.ansible.com/ansible/latest/user_guide/intro_getting_started.html</w:t>
      </w:r>
    </w:p>
    <w:p w:rsidR="00000000" w:rsidDel="00000000" w:rsidP="00000000" w:rsidRDefault="00000000" w:rsidRPr="00000000" w14:paraId="00000008">
      <w:pP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b w:val="0"/>
          <w:sz w:val="24"/>
          <w:szCs w:val="24"/>
          <w:rtl w:val="0"/>
        </w:rPr>
        <w:t xml:space="preserve">Apart from a basic understanding of ansible, you should have a working</w:t>
      </w:r>
    </w:p>
    <w:p w:rsidR="00000000" w:rsidDel="00000000" w:rsidP="00000000" w:rsidRDefault="00000000" w:rsidRPr="00000000" w14:paraId="0000000A">
      <w:pPr>
        <w:rPr>
          <w:b w:val="0"/>
          <w:sz w:val="24"/>
          <w:szCs w:val="24"/>
        </w:rPr>
      </w:pPr>
      <w:r w:rsidDel="00000000" w:rsidR="00000000" w:rsidRPr="00000000">
        <w:rPr>
          <w:b w:val="0"/>
          <w:sz w:val="24"/>
          <w:szCs w:val="24"/>
          <w:rtl w:val="0"/>
        </w:rPr>
        <w:t xml:space="preserve">environment with:</w:t>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b w:val="0"/>
          <w:sz w:val="24"/>
          <w:szCs w:val="24"/>
          <w:rtl w:val="0"/>
        </w:rPr>
        <w:t xml:space="preserve">* Ubuntu 18.04 or newer</w:t>
      </w:r>
    </w:p>
    <w:p w:rsidR="00000000" w:rsidDel="00000000" w:rsidP="00000000" w:rsidRDefault="00000000" w:rsidRPr="00000000" w14:paraId="0000000D">
      <w:pPr>
        <w:rPr>
          <w:b w:val="0"/>
          <w:sz w:val="24"/>
          <w:szCs w:val="24"/>
        </w:rPr>
      </w:pPr>
      <w:r w:rsidDel="00000000" w:rsidR="00000000" w:rsidRPr="00000000">
        <w:rPr>
          <w:b w:val="0"/>
          <w:sz w:val="24"/>
          <w:szCs w:val="24"/>
          <w:rtl w:val="0"/>
        </w:rPr>
        <w:t xml:space="preserve">* python3</w:t>
      </w:r>
    </w:p>
    <w:p w:rsidR="00000000" w:rsidDel="00000000" w:rsidP="00000000" w:rsidRDefault="00000000" w:rsidRPr="00000000" w14:paraId="0000000E">
      <w:pPr>
        <w:rPr>
          <w:b w:val="0"/>
          <w:sz w:val="24"/>
          <w:szCs w:val="24"/>
        </w:rPr>
      </w:pPr>
      <w:r w:rsidDel="00000000" w:rsidR="00000000" w:rsidRPr="00000000">
        <w:rPr>
          <w:b w:val="0"/>
          <w:sz w:val="24"/>
          <w:szCs w:val="24"/>
          <w:rtl w:val="0"/>
        </w:rPr>
        <w:t xml:space="preserve">* python3-venv</w:t>
      </w:r>
    </w:p>
    <w:p w:rsidR="00000000" w:rsidDel="00000000" w:rsidP="00000000" w:rsidRDefault="00000000" w:rsidRPr="00000000" w14:paraId="0000000F">
      <w:pPr>
        <w:rPr>
          <w:b w:val="0"/>
          <w:sz w:val="24"/>
          <w:szCs w:val="24"/>
        </w:rPr>
      </w:pPr>
      <w:r w:rsidDel="00000000" w:rsidR="00000000" w:rsidRPr="00000000">
        <w:rPr>
          <w:b w:val="0"/>
          <w:sz w:val="24"/>
          <w:szCs w:val="24"/>
          <w:rtl w:val="0"/>
        </w:rPr>
        <w:t xml:space="preserve">* ansible (instructions on how to install are below)</w:t>
      </w:r>
    </w:p>
    <w:p w:rsidR="00000000" w:rsidDel="00000000" w:rsidP="00000000" w:rsidRDefault="00000000" w:rsidRPr="00000000" w14:paraId="00000010">
      <w:pPr>
        <w:rPr>
          <w:b w:val="0"/>
          <w:sz w:val="24"/>
          <w:szCs w:val="24"/>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0"/>
          <w:sz w:val="24"/>
          <w:szCs w:val="24"/>
          <w:rtl w:val="0"/>
        </w:rPr>
        <w:t xml:space="preserve"># </w:t>
      </w:r>
      <w:r w:rsidDel="00000000" w:rsidR="00000000" w:rsidRPr="00000000">
        <w:rPr>
          <w:b w:val="1"/>
          <w:sz w:val="24"/>
          <w:szCs w:val="24"/>
          <w:u w:val="single"/>
          <w:rtl w:val="0"/>
        </w:rPr>
        <w:t xml:space="preserve">Prerequisites</w:t>
      </w:r>
    </w:p>
    <w:p w:rsidR="00000000" w:rsidDel="00000000" w:rsidP="00000000" w:rsidRDefault="00000000" w:rsidRPr="00000000" w14:paraId="00000012">
      <w:pPr>
        <w:rPr>
          <w:b w:val="0"/>
          <w:sz w:val="24"/>
          <w:szCs w:val="24"/>
        </w:rPr>
      </w:pPr>
      <w:r w:rsidDel="00000000" w:rsidR="00000000" w:rsidRPr="00000000">
        <w:rPr>
          <w:rtl w:val="0"/>
        </w:rPr>
      </w:r>
    </w:p>
    <w:p w:rsidR="00000000" w:rsidDel="00000000" w:rsidP="00000000" w:rsidRDefault="00000000" w:rsidRPr="00000000" w14:paraId="00000013">
      <w:pPr>
        <w:rPr>
          <w:b w:val="0"/>
          <w:sz w:val="24"/>
          <w:szCs w:val="24"/>
        </w:rPr>
      </w:pPr>
      <w:r w:rsidDel="00000000" w:rsidR="00000000" w:rsidRPr="00000000">
        <w:rPr>
          <w:b w:val="0"/>
          <w:sz w:val="24"/>
          <w:szCs w:val="24"/>
          <w:rtl w:val="0"/>
        </w:rPr>
        <w:t xml:space="preserve">## Install ansible on your local machine</w:t>
      </w:r>
    </w:p>
    <w:p w:rsidR="00000000" w:rsidDel="00000000" w:rsidP="00000000" w:rsidRDefault="00000000" w:rsidRPr="00000000" w14:paraId="00000014">
      <w:pPr>
        <w:rPr>
          <w:b w:val="0"/>
          <w:sz w:val="24"/>
          <w:szCs w:val="24"/>
        </w:rPr>
      </w:pPr>
      <w:r w:rsidDel="00000000" w:rsidR="00000000" w:rsidRPr="00000000">
        <w:rPr>
          <w:rtl w:val="0"/>
        </w:rPr>
      </w:r>
    </w:p>
    <w:p w:rsidR="00000000" w:rsidDel="00000000" w:rsidP="00000000" w:rsidRDefault="00000000" w:rsidRPr="00000000" w14:paraId="00000015">
      <w:pPr>
        <w:rPr>
          <w:b w:val="0"/>
          <w:sz w:val="24"/>
          <w:szCs w:val="24"/>
        </w:rPr>
      </w:pPr>
      <w:r w:rsidDel="00000000" w:rsidR="00000000" w:rsidRPr="00000000">
        <w:rPr>
          <w:b w:val="0"/>
          <w:sz w:val="24"/>
          <w:szCs w:val="24"/>
          <w:rtl w:val="0"/>
        </w:rPr>
        <w:t xml:space="preserve">You need to install the ansible python module on your local machine. There is no</w:t>
      </w:r>
    </w:p>
    <w:p w:rsidR="00000000" w:rsidDel="00000000" w:rsidP="00000000" w:rsidRDefault="00000000" w:rsidRPr="00000000" w14:paraId="00000016">
      <w:pPr>
        <w:rPr>
          <w:b w:val="0"/>
          <w:sz w:val="24"/>
          <w:szCs w:val="24"/>
        </w:rPr>
      </w:pPr>
      <w:r w:rsidDel="00000000" w:rsidR="00000000" w:rsidRPr="00000000">
        <w:rPr>
          <w:b w:val="0"/>
          <w:sz w:val="24"/>
          <w:szCs w:val="24"/>
          <w:rtl w:val="0"/>
        </w:rPr>
        <w:t xml:space="preserve">need to install ansible on the remote hosts or targets. To install the tested</w:t>
      </w:r>
    </w:p>
    <w:p w:rsidR="00000000" w:rsidDel="00000000" w:rsidP="00000000" w:rsidRDefault="00000000" w:rsidRPr="00000000" w14:paraId="00000017">
      <w:pPr>
        <w:rPr>
          <w:b w:val="0"/>
          <w:sz w:val="24"/>
          <w:szCs w:val="24"/>
        </w:rPr>
      </w:pPr>
      <w:r w:rsidDel="00000000" w:rsidR="00000000" w:rsidRPr="00000000">
        <w:rPr>
          <w:b w:val="0"/>
          <w:sz w:val="24"/>
          <w:szCs w:val="24"/>
          <w:rtl w:val="0"/>
        </w:rPr>
        <w:t xml:space="preserve">version of ansible, including all other needed python modules, please use a</w:t>
      </w:r>
    </w:p>
    <w:p w:rsidR="00000000" w:rsidDel="00000000" w:rsidP="00000000" w:rsidRDefault="00000000" w:rsidRPr="00000000" w14:paraId="00000018">
      <w:pPr>
        <w:rPr>
          <w:b w:val="0"/>
          <w:sz w:val="24"/>
          <w:szCs w:val="24"/>
        </w:rPr>
      </w:pPr>
      <w:r w:rsidDel="00000000" w:rsidR="00000000" w:rsidRPr="00000000">
        <w:rPr>
          <w:b w:val="0"/>
          <w:sz w:val="24"/>
          <w:szCs w:val="24"/>
          <w:rtl w:val="0"/>
        </w:rPr>
        <w:t xml:space="preserve">virtual environment and the requirements.txt provided in this repo. If you are</w:t>
      </w:r>
    </w:p>
    <w:p w:rsidR="00000000" w:rsidDel="00000000" w:rsidP="00000000" w:rsidRDefault="00000000" w:rsidRPr="00000000" w14:paraId="00000019">
      <w:pPr>
        <w:rPr>
          <w:b w:val="0"/>
          <w:sz w:val="24"/>
          <w:szCs w:val="24"/>
        </w:rPr>
      </w:pPr>
      <w:r w:rsidDel="00000000" w:rsidR="00000000" w:rsidRPr="00000000">
        <w:rPr>
          <w:b w:val="0"/>
          <w:sz w:val="24"/>
          <w:szCs w:val="24"/>
          <w:rtl w:val="0"/>
        </w:rPr>
        <w:t xml:space="preserve">running Ubuntu on your local machine and have `python3` and `python3-venv`</w:t>
      </w:r>
    </w:p>
    <w:p w:rsidR="00000000" w:rsidDel="00000000" w:rsidP="00000000" w:rsidRDefault="00000000" w:rsidRPr="00000000" w14:paraId="0000001A">
      <w:pPr>
        <w:rPr>
          <w:b w:val="0"/>
          <w:sz w:val="24"/>
          <w:szCs w:val="24"/>
        </w:rPr>
      </w:pPr>
      <w:r w:rsidDel="00000000" w:rsidR="00000000" w:rsidRPr="00000000">
        <w:rPr>
          <w:b w:val="0"/>
          <w:sz w:val="24"/>
          <w:szCs w:val="24"/>
          <w:rtl w:val="0"/>
        </w:rPr>
        <w:t xml:space="preserve">already installed, you can run:</w:t>
      </w:r>
    </w:p>
    <w:p w:rsidR="00000000" w:rsidDel="00000000" w:rsidP="00000000" w:rsidRDefault="00000000" w:rsidRPr="00000000" w14:paraId="0000001B">
      <w:pPr>
        <w:rPr>
          <w:b w:val="0"/>
          <w:sz w:val="24"/>
          <w:szCs w:val="24"/>
        </w:rPr>
      </w:pPr>
      <w:r w:rsidDel="00000000" w:rsidR="00000000" w:rsidRPr="00000000">
        <w:rPr>
          <w:rtl w:val="0"/>
        </w:rPr>
      </w:r>
    </w:p>
    <w:p w:rsidR="00000000" w:rsidDel="00000000" w:rsidP="00000000" w:rsidRDefault="00000000" w:rsidRPr="00000000" w14:paraId="0000001C">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1D">
      <w:pPr>
        <w:rPr>
          <w:b w:val="0"/>
          <w:sz w:val="24"/>
          <w:szCs w:val="24"/>
        </w:rPr>
      </w:pPr>
      <w:r w:rsidDel="00000000" w:rsidR="00000000" w:rsidRPr="00000000">
        <w:rPr>
          <w:b w:val="0"/>
          <w:sz w:val="24"/>
          <w:szCs w:val="24"/>
          <w:rtl w:val="0"/>
        </w:rPr>
        <w:t xml:space="preserve">python3 -m venv my-virtualenv</w:t>
      </w:r>
    </w:p>
    <w:p w:rsidR="00000000" w:rsidDel="00000000" w:rsidP="00000000" w:rsidRDefault="00000000" w:rsidRPr="00000000" w14:paraId="0000001E">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1F">
      <w:pPr>
        <w:rPr>
          <w:b w:val="0"/>
          <w:sz w:val="24"/>
          <w:szCs w:val="24"/>
        </w:rPr>
      </w:pPr>
      <w:r w:rsidDel="00000000" w:rsidR="00000000" w:rsidRPr="00000000">
        <w:rPr>
          <w:b w:val="0"/>
          <w:sz w:val="24"/>
          <w:szCs w:val="24"/>
          <w:rtl w:val="0"/>
        </w:rPr>
        <w:t xml:space="preserve">To active the the created virtualenv run:</w:t>
      </w:r>
    </w:p>
    <w:p w:rsidR="00000000" w:rsidDel="00000000" w:rsidP="00000000" w:rsidRDefault="00000000" w:rsidRPr="00000000" w14:paraId="00000020">
      <w:pPr>
        <w:rPr>
          <w:b w:val="0"/>
          <w:sz w:val="24"/>
          <w:szCs w:val="24"/>
        </w:rPr>
      </w:pPr>
      <w:r w:rsidDel="00000000" w:rsidR="00000000" w:rsidRPr="00000000">
        <w:rPr>
          <w:rtl w:val="0"/>
        </w:rPr>
      </w:r>
    </w:p>
    <w:p w:rsidR="00000000" w:rsidDel="00000000" w:rsidP="00000000" w:rsidRDefault="00000000" w:rsidRPr="00000000" w14:paraId="00000021">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2">
      <w:pPr>
        <w:rPr>
          <w:b w:val="0"/>
          <w:sz w:val="24"/>
          <w:szCs w:val="24"/>
        </w:rPr>
      </w:pPr>
      <w:r w:rsidDel="00000000" w:rsidR="00000000" w:rsidRPr="00000000">
        <w:rPr>
          <w:b w:val="0"/>
          <w:sz w:val="24"/>
          <w:szCs w:val="24"/>
          <w:rtl w:val="0"/>
        </w:rPr>
        <w:t xml:space="preserve">source my-virtualenv/bin/activate</w:t>
      </w:r>
    </w:p>
    <w:p w:rsidR="00000000" w:rsidDel="00000000" w:rsidP="00000000" w:rsidRDefault="00000000" w:rsidRPr="00000000" w14:paraId="00000023">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4">
      <w:pPr>
        <w:rPr>
          <w:b w:val="0"/>
          <w:sz w:val="24"/>
          <w:szCs w:val="24"/>
        </w:rPr>
      </w:pPr>
      <w:r w:rsidDel="00000000" w:rsidR="00000000" w:rsidRPr="00000000">
        <w:rPr>
          <w:b w:val="0"/>
          <w:sz w:val="24"/>
          <w:szCs w:val="24"/>
          <w:rtl w:val="0"/>
        </w:rPr>
        <w:t xml:space="preserve">And finally to install all needed python modules into the activated virtualenv run:</w:t>
      </w:r>
    </w:p>
    <w:p w:rsidR="00000000" w:rsidDel="00000000" w:rsidP="00000000" w:rsidRDefault="00000000" w:rsidRPr="00000000" w14:paraId="00000025">
      <w:pPr>
        <w:rPr>
          <w:b w:val="0"/>
          <w:sz w:val="24"/>
          <w:szCs w:val="24"/>
        </w:rPr>
      </w:pPr>
      <w:r w:rsidDel="00000000" w:rsidR="00000000" w:rsidRPr="00000000">
        <w:rPr>
          <w:rtl w:val="0"/>
        </w:rPr>
      </w:r>
    </w:p>
    <w:p w:rsidR="00000000" w:rsidDel="00000000" w:rsidP="00000000" w:rsidRDefault="00000000" w:rsidRPr="00000000" w14:paraId="00000026">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7">
      <w:pPr>
        <w:rPr>
          <w:b w:val="0"/>
          <w:sz w:val="24"/>
          <w:szCs w:val="24"/>
        </w:rPr>
      </w:pPr>
      <w:r w:rsidDel="00000000" w:rsidR="00000000" w:rsidRPr="00000000">
        <w:rPr>
          <w:b w:val="0"/>
          <w:sz w:val="24"/>
          <w:szCs w:val="24"/>
          <w:rtl w:val="0"/>
        </w:rPr>
        <w:t xml:space="preserve">pip install -r requirements.txt</w:t>
      </w:r>
    </w:p>
    <w:p w:rsidR="00000000" w:rsidDel="00000000" w:rsidP="00000000" w:rsidRDefault="00000000" w:rsidRPr="00000000" w14:paraId="00000028">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9">
      <w:pPr>
        <w:rPr>
          <w:b w:val="0"/>
          <w:sz w:val="24"/>
          <w:szCs w:val="24"/>
        </w:rPr>
      </w:pPr>
      <w:r w:rsidDel="00000000" w:rsidR="00000000" w:rsidRPr="00000000">
        <w:rPr>
          <w:b w:val="0"/>
          <w:sz w:val="24"/>
          <w:szCs w:val="24"/>
          <w:rtl w:val="0"/>
        </w:rPr>
        <w:t xml:space="preserve">After you have followed all three steps from above, running the command `pip</w:t>
      </w:r>
    </w:p>
    <w:p w:rsidR="00000000" w:rsidDel="00000000" w:rsidP="00000000" w:rsidRDefault="00000000" w:rsidRPr="00000000" w14:paraId="0000002A">
      <w:pPr>
        <w:rPr>
          <w:b w:val="0"/>
          <w:sz w:val="24"/>
          <w:szCs w:val="24"/>
        </w:rPr>
      </w:pPr>
      <w:r w:rsidDel="00000000" w:rsidR="00000000" w:rsidRPr="00000000">
        <w:rPr>
          <w:b w:val="0"/>
          <w:sz w:val="24"/>
          <w:szCs w:val="24"/>
          <w:rtl w:val="0"/>
        </w:rPr>
        <w:t xml:space="preserve">freeze` should look exactly like this:</w:t>
      </w:r>
    </w:p>
    <w:p w:rsidR="00000000" w:rsidDel="00000000" w:rsidP="00000000" w:rsidRDefault="00000000" w:rsidRPr="00000000" w14:paraId="0000002B">
      <w:pPr>
        <w:rPr>
          <w:b w:val="0"/>
          <w:sz w:val="24"/>
          <w:szCs w:val="24"/>
        </w:rPr>
      </w:pPr>
      <w:r w:rsidDel="00000000" w:rsidR="00000000" w:rsidRPr="00000000">
        <w:rPr>
          <w:rtl w:val="0"/>
        </w:rPr>
      </w:r>
    </w:p>
    <w:p w:rsidR="00000000" w:rsidDel="00000000" w:rsidP="00000000" w:rsidRDefault="00000000" w:rsidRPr="00000000" w14:paraId="0000002C">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D">
      <w:pPr>
        <w:rPr>
          <w:b w:val="0"/>
          <w:sz w:val="24"/>
          <w:szCs w:val="24"/>
        </w:rPr>
      </w:pPr>
      <w:r w:rsidDel="00000000" w:rsidR="00000000" w:rsidRPr="00000000">
        <w:rPr>
          <w:b w:val="0"/>
          <w:sz w:val="24"/>
          <w:szCs w:val="24"/>
          <w:rtl w:val="0"/>
        </w:rPr>
        <w:t xml:space="preserve">ubuntu@localhost:~$ pip freeze</w:t>
      </w:r>
    </w:p>
    <w:p w:rsidR="00000000" w:rsidDel="00000000" w:rsidP="00000000" w:rsidRDefault="00000000" w:rsidRPr="00000000" w14:paraId="0000002E">
      <w:pPr>
        <w:rPr>
          <w:b w:val="0"/>
          <w:sz w:val="24"/>
          <w:szCs w:val="24"/>
        </w:rPr>
      </w:pPr>
      <w:r w:rsidDel="00000000" w:rsidR="00000000" w:rsidRPr="00000000">
        <w:rPr>
          <w:b w:val="0"/>
          <w:sz w:val="24"/>
          <w:szCs w:val="24"/>
          <w:rtl w:val="0"/>
        </w:rPr>
        <w:t xml:space="preserve">ansible==2.8.5</w:t>
      </w:r>
    </w:p>
    <w:p w:rsidR="00000000" w:rsidDel="00000000" w:rsidP="00000000" w:rsidRDefault="00000000" w:rsidRPr="00000000" w14:paraId="0000002F">
      <w:pPr>
        <w:rPr>
          <w:b w:val="0"/>
          <w:sz w:val="24"/>
          <w:szCs w:val="24"/>
        </w:rPr>
      </w:pPr>
      <w:r w:rsidDel="00000000" w:rsidR="00000000" w:rsidRPr="00000000">
        <w:rPr>
          <w:b w:val="0"/>
          <w:sz w:val="24"/>
          <w:szCs w:val="24"/>
          <w:rtl w:val="0"/>
        </w:rPr>
        <w:t xml:space="preserve">asn1crypto==1.1.0</w:t>
      </w:r>
    </w:p>
    <w:p w:rsidR="00000000" w:rsidDel="00000000" w:rsidP="00000000" w:rsidRDefault="00000000" w:rsidRPr="00000000" w14:paraId="00000030">
      <w:pPr>
        <w:rPr>
          <w:b w:val="0"/>
          <w:sz w:val="24"/>
          <w:szCs w:val="24"/>
        </w:rPr>
      </w:pPr>
      <w:r w:rsidDel="00000000" w:rsidR="00000000" w:rsidRPr="00000000">
        <w:rPr>
          <w:b w:val="0"/>
          <w:sz w:val="24"/>
          <w:szCs w:val="24"/>
          <w:rtl w:val="0"/>
        </w:rPr>
        <w:t xml:space="preserve">cffi==1.13.0</w:t>
      </w:r>
    </w:p>
    <w:p w:rsidR="00000000" w:rsidDel="00000000" w:rsidP="00000000" w:rsidRDefault="00000000" w:rsidRPr="00000000" w14:paraId="00000031">
      <w:pPr>
        <w:rPr>
          <w:b w:val="0"/>
          <w:sz w:val="24"/>
          <w:szCs w:val="24"/>
        </w:rPr>
      </w:pPr>
      <w:r w:rsidDel="00000000" w:rsidR="00000000" w:rsidRPr="00000000">
        <w:rPr>
          <w:b w:val="0"/>
          <w:sz w:val="24"/>
          <w:szCs w:val="24"/>
          <w:rtl w:val="0"/>
        </w:rPr>
        <w:t xml:space="preserve">cryptography==2.7</w:t>
      </w:r>
    </w:p>
    <w:p w:rsidR="00000000" w:rsidDel="00000000" w:rsidP="00000000" w:rsidRDefault="00000000" w:rsidRPr="00000000" w14:paraId="00000032">
      <w:pPr>
        <w:rPr>
          <w:b w:val="0"/>
          <w:sz w:val="24"/>
          <w:szCs w:val="24"/>
        </w:rPr>
      </w:pPr>
      <w:r w:rsidDel="00000000" w:rsidR="00000000" w:rsidRPr="00000000">
        <w:rPr>
          <w:b w:val="0"/>
          <w:sz w:val="24"/>
          <w:szCs w:val="24"/>
          <w:rtl w:val="0"/>
        </w:rPr>
        <w:t xml:space="preserve">dnspython==1.16.0</w:t>
      </w:r>
    </w:p>
    <w:p w:rsidR="00000000" w:rsidDel="00000000" w:rsidP="00000000" w:rsidRDefault="00000000" w:rsidRPr="00000000" w14:paraId="00000033">
      <w:pPr>
        <w:rPr>
          <w:b w:val="0"/>
          <w:sz w:val="24"/>
          <w:szCs w:val="24"/>
        </w:rPr>
      </w:pPr>
      <w:r w:rsidDel="00000000" w:rsidR="00000000" w:rsidRPr="00000000">
        <w:rPr>
          <w:b w:val="0"/>
          <w:sz w:val="24"/>
          <w:szCs w:val="24"/>
          <w:rtl w:val="0"/>
        </w:rPr>
        <w:t xml:space="preserve">Jinja2==2.10.3</w:t>
      </w:r>
    </w:p>
    <w:p w:rsidR="00000000" w:rsidDel="00000000" w:rsidP="00000000" w:rsidRDefault="00000000" w:rsidRPr="00000000" w14:paraId="00000034">
      <w:pPr>
        <w:rPr>
          <w:b w:val="0"/>
          <w:sz w:val="24"/>
          <w:szCs w:val="24"/>
        </w:rPr>
      </w:pPr>
      <w:r w:rsidDel="00000000" w:rsidR="00000000" w:rsidRPr="00000000">
        <w:rPr>
          <w:b w:val="0"/>
          <w:sz w:val="24"/>
          <w:szCs w:val="24"/>
          <w:rtl w:val="0"/>
        </w:rPr>
        <w:t xml:space="preserve">MarkupSafe==1.1.1</w:t>
      </w:r>
    </w:p>
    <w:p w:rsidR="00000000" w:rsidDel="00000000" w:rsidP="00000000" w:rsidRDefault="00000000" w:rsidRPr="00000000" w14:paraId="00000035">
      <w:pPr>
        <w:rPr>
          <w:b w:val="0"/>
          <w:sz w:val="24"/>
          <w:szCs w:val="24"/>
        </w:rPr>
      </w:pPr>
      <w:r w:rsidDel="00000000" w:rsidR="00000000" w:rsidRPr="00000000">
        <w:rPr>
          <w:b w:val="0"/>
          <w:sz w:val="24"/>
          <w:szCs w:val="24"/>
          <w:rtl w:val="0"/>
        </w:rPr>
        <w:t xml:space="preserve">pycparser==2.19</w:t>
      </w:r>
    </w:p>
    <w:p w:rsidR="00000000" w:rsidDel="00000000" w:rsidP="00000000" w:rsidRDefault="00000000" w:rsidRPr="00000000" w14:paraId="00000036">
      <w:pPr>
        <w:rPr>
          <w:b w:val="0"/>
          <w:sz w:val="24"/>
          <w:szCs w:val="24"/>
        </w:rPr>
      </w:pPr>
      <w:r w:rsidDel="00000000" w:rsidR="00000000" w:rsidRPr="00000000">
        <w:rPr>
          <w:b w:val="0"/>
          <w:sz w:val="24"/>
          <w:szCs w:val="24"/>
          <w:rtl w:val="0"/>
        </w:rPr>
        <w:t xml:space="preserve">PyYAML==5.1.2</w:t>
      </w:r>
    </w:p>
    <w:p w:rsidR="00000000" w:rsidDel="00000000" w:rsidP="00000000" w:rsidRDefault="00000000" w:rsidRPr="00000000" w14:paraId="00000037">
      <w:pPr>
        <w:rPr>
          <w:b w:val="0"/>
          <w:sz w:val="24"/>
          <w:szCs w:val="24"/>
        </w:rPr>
      </w:pPr>
      <w:r w:rsidDel="00000000" w:rsidR="00000000" w:rsidRPr="00000000">
        <w:rPr>
          <w:b w:val="0"/>
          <w:sz w:val="24"/>
          <w:szCs w:val="24"/>
          <w:rtl w:val="0"/>
        </w:rPr>
        <w:t xml:space="preserve">six==1.12.0</w:t>
      </w:r>
    </w:p>
    <w:p w:rsidR="00000000" w:rsidDel="00000000" w:rsidP="00000000" w:rsidRDefault="00000000" w:rsidRPr="00000000" w14:paraId="00000038">
      <w:pPr>
        <w:rPr>
          <w:b w:val="0"/>
          <w:sz w:val="24"/>
          <w:szCs w:val="24"/>
        </w:rPr>
      </w:pPr>
      <w:r w:rsidDel="00000000" w:rsidR="00000000" w:rsidRPr="00000000">
        <w:rPr>
          <w:rtl w:val="0"/>
        </w:rPr>
      </w:r>
    </w:p>
    <w:p w:rsidR="00000000" w:rsidDel="00000000" w:rsidP="00000000" w:rsidRDefault="00000000" w:rsidRPr="00000000" w14:paraId="00000039">
      <w:pPr>
        <w:rPr>
          <w:b w:val="0"/>
          <w:sz w:val="24"/>
          <w:szCs w:val="24"/>
        </w:rPr>
      </w:pPr>
      <w:r w:rsidDel="00000000" w:rsidR="00000000" w:rsidRPr="00000000">
        <w:rPr>
          <w:b w:val="0"/>
          <w:sz w:val="24"/>
          <w:szCs w:val="24"/>
          <w:rtl w:val="0"/>
        </w:rPr>
        <w:t xml:space="preserve">## Running docker on your target machine behind a proxy</w:t>
      </w:r>
    </w:p>
    <w:p w:rsidR="00000000" w:rsidDel="00000000" w:rsidP="00000000" w:rsidRDefault="00000000" w:rsidRPr="00000000" w14:paraId="0000003A">
      <w:pPr>
        <w:rPr>
          <w:b w:val="0"/>
          <w:sz w:val="24"/>
          <w:szCs w:val="24"/>
        </w:rPr>
      </w:pPr>
      <w:r w:rsidDel="00000000" w:rsidR="00000000" w:rsidRPr="00000000">
        <w:rPr>
          <w:rtl w:val="0"/>
        </w:rPr>
      </w:r>
    </w:p>
    <w:p w:rsidR="00000000" w:rsidDel="00000000" w:rsidP="00000000" w:rsidRDefault="00000000" w:rsidRPr="00000000" w14:paraId="0000003B">
      <w:pPr>
        <w:rPr>
          <w:b w:val="0"/>
          <w:sz w:val="24"/>
          <w:szCs w:val="24"/>
        </w:rPr>
      </w:pPr>
      <w:r w:rsidDel="00000000" w:rsidR="00000000" w:rsidRPr="00000000">
        <w:rPr>
          <w:b w:val="0"/>
          <w:sz w:val="24"/>
          <w:szCs w:val="24"/>
          <w:rtl w:val="0"/>
        </w:rPr>
        <w:t xml:space="preserve">If your target machine is running behind a proxy or does not have direct access</w:t>
      </w:r>
    </w:p>
    <w:p w:rsidR="00000000" w:rsidDel="00000000" w:rsidP="00000000" w:rsidRDefault="00000000" w:rsidRPr="00000000" w14:paraId="0000003C">
      <w:pPr>
        <w:rPr>
          <w:b w:val="0"/>
          <w:sz w:val="24"/>
          <w:szCs w:val="24"/>
        </w:rPr>
      </w:pPr>
      <w:r w:rsidDel="00000000" w:rsidR="00000000" w:rsidRPr="00000000">
        <w:rPr>
          <w:b w:val="0"/>
          <w:sz w:val="24"/>
          <w:szCs w:val="24"/>
          <w:rtl w:val="0"/>
        </w:rPr>
        <w:t xml:space="preserve">to the internet and more specifically to the ubuntu apt repositories, you need</w:t>
      </w:r>
    </w:p>
    <w:p w:rsidR="00000000" w:rsidDel="00000000" w:rsidP="00000000" w:rsidRDefault="00000000" w:rsidRPr="00000000" w14:paraId="0000003D">
      <w:pPr>
        <w:rPr>
          <w:b w:val="0"/>
          <w:sz w:val="24"/>
          <w:szCs w:val="24"/>
        </w:rPr>
      </w:pPr>
      <w:r w:rsidDel="00000000" w:rsidR="00000000" w:rsidRPr="00000000">
        <w:rPr>
          <w:b w:val="0"/>
          <w:sz w:val="24"/>
          <w:szCs w:val="24"/>
          <w:rtl w:val="0"/>
        </w:rPr>
        <w:t xml:space="preserve">to add this proxy also for docker. To allow docker running on the target machine</w:t>
      </w:r>
    </w:p>
    <w:p w:rsidR="00000000" w:rsidDel="00000000" w:rsidP="00000000" w:rsidRDefault="00000000" w:rsidRPr="00000000" w14:paraId="0000003E">
      <w:pPr>
        <w:rPr>
          <w:b w:val="0"/>
          <w:sz w:val="24"/>
          <w:szCs w:val="24"/>
        </w:rPr>
      </w:pPr>
      <w:r w:rsidDel="00000000" w:rsidR="00000000" w:rsidRPr="00000000">
        <w:rPr>
          <w:b w:val="0"/>
          <w:sz w:val="24"/>
          <w:szCs w:val="24"/>
          <w:rtl w:val="0"/>
        </w:rPr>
        <w:t xml:space="preserve">to pull images from dockerhub (which we need to pull all the base images), you</w:t>
      </w:r>
    </w:p>
    <w:p w:rsidR="00000000" w:rsidDel="00000000" w:rsidP="00000000" w:rsidRDefault="00000000" w:rsidRPr="00000000" w14:paraId="0000003F">
      <w:pPr>
        <w:rPr>
          <w:b w:val="0"/>
          <w:sz w:val="24"/>
          <w:szCs w:val="24"/>
        </w:rPr>
      </w:pPr>
      <w:r w:rsidDel="00000000" w:rsidR="00000000" w:rsidRPr="00000000">
        <w:rPr>
          <w:b w:val="0"/>
          <w:sz w:val="24"/>
          <w:szCs w:val="24"/>
          <w:rtl w:val="0"/>
        </w:rPr>
        <w:t xml:space="preserve">have to modify the docker service like documented here:</w:t>
      </w:r>
    </w:p>
    <w:p w:rsidR="00000000" w:rsidDel="00000000" w:rsidP="00000000" w:rsidRDefault="00000000" w:rsidRPr="00000000" w14:paraId="00000040">
      <w:pPr>
        <w:rPr>
          <w:b w:val="0"/>
          <w:sz w:val="24"/>
          <w:szCs w:val="24"/>
        </w:rPr>
      </w:pPr>
      <w:r w:rsidDel="00000000" w:rsidR="00000000" w:rsidRPr="00000000">
        <w:rPr>
          <w:rtl w:val="0"/>
        </w:rPr>
      </w:r>
    </w:p>
    <w:p w:rsidR="00000000" w:rsidDel="00000000" w:rsidP="00000000" w:rsidRDefault="00000000" w:rsidRPr="00000000" w14:paraId="00000041">
      <w:pPr>
        <w:rPr>
          <w:b w:val="0"/>
          <w:sz w:val="24"/>
          <w:szCs w:val="24"/>
        </w:rPr>
      </w:pPr>
      <w:r w:rsidDel="00000000" w:rsidR="00000000" w:rsidRPr="00000000">
        <w:rPr>
          <w:b w:val="0"/>
          <w:sz w:val="24"/>
          <w:szCs w:val="24"/>
          <w:rtl w:val="0"/>
        </w:rPr>
        <w:t xml:space="preserve">- https://docs.docker.com/config/daemon/systemd/#httphttps-proxy</w:t>
      </w:r>
    </w:p>
    <w:p w:rsidR="00000000" w:rsidDel="00000000" w:rsidP="00000000" w:rsidRDefault="00000000" w:rsidRPr="00000000" w14:paraId="00000042">
      <w:pPr>
        <w:rPr>
          <w:b w:val="0"/>
          <w:sz w:val="24"/>
          <w:szCs w:val="24"/>
        </w:rPr>
      </w:pPr>
      <w:r w:rsidDel="00000000" w:rsidR="00000000" w:rsidRPr="00000000">
        <w:rPr>
          <w:rtl w:val="0"/>
        </w:rPr>
      </w:r>
    </w:p>
    <w:p w:rsidR="00000000" w:rsidDel="00000000" w:rsidP="00000000" w:rsidRDefault="00000000" w:rsidRPr="00000000" w14:paraId="00000043">
      <w:pPr>
        <w:rPr>
          <w:b w:val="0"/>
          <w:sz w:val="24"/>
          <w:szCs w:val="24"/>
        </w:rPr>
      </w:pPr>
      <w:r w:rsidDel="00000000" w:rsidR="00000000" w:rsidRPr="00000000">
        <w:rPr>
          <w:b w:val="0"/>
          <w:sz w:val="24"/>
          <w:szCs w:val="24"/>
          <w:rtl w:val="0"/>
        </w:rPr>
        <w:t xml:space="preserve">To allow docker containers to install new packages during runtime (which is</w:t>
      </w:r>
    </w:p>
    <w:p w:rsidR="00000000" w:rsidDel="00000000" w:rsidP="00000000" w:rsidRDefault="00000000" w:rsidRPr="00000000" w14:paraId="00000044">
      <w:pPr>
        <w:rPr>
          <w:b w:val="0"/>
          <w:sz w:val="24"/>
          <w:szCs w:val="24"/>
        </w:rPr>
      </w:pPr>
      <w:r w:rsidDel="00000000" w:rsidR="00000000" w:rsidRPr="00000000">
        <w:rPr>
          <w:b w:val="0"/>
          <w:sz w:val="24"/>
          <w:szCs w:val="24"/>
          <w:rtl w:val="0"/>
        </w:rPr>
        <w:t xml:space="preserve">needed to install the proper kernel header files to build kernel modules in our</w:t>
      </w:r>
    </w:p>
    <w:p w:rsidR="00000000" w:rsidDel="00000000" w:rsidP="00000000" w:rsidRDefault="00000000" w:rsidRPr="00000000" w14:paraId="00000045">
      <w:pPr>
        <w:rPr>
          <w:b w:val="0"/>
          <w:sz w:val="24"/>
          <w:szCs w:val="24"/>
        </w:rPr>
      </w:pPr>
      <w:r w:rsidDel="00000000" w:rsidR="00000000" w:rsidRPr="00000000">
        <w:rPr>
          <w:b w:val="0"/>
          <w:sz w:val="24"/>
          <w:szCs w:val="24"/>
          <w:rtl w:val="0"/>
        </w:rPr>
        <w:t xml:space="preserve">case) you also need to add your proxies for the docker client like documented</w:t>
      </w:r>
    </w:p>
    <w:p w:rsidR="00000000" w:rsidDel="00000000" w:rsidP="00000000" w:rsidRDefault="00000000" w:rsidRPr="00000000" w14:paraId="00000046">
      <w:pPr>
        <w:rPr>
          <w:b w:val="0"/>
          <w:sz w:val="24"/>
          <w:szCs w:val="24"/>
        </w:rPr>
      </w:pPr>
      <w:r w:rsidDel="00000000" w:rsidR="00000000" w:rsidRPr="00000000">
        <w:rPr>
          <w:b w:val="0"/>
          <w:sz w:val="24"/>
          <w:szCs w:val="24"/>
          <w:rtl w:val="0"/>
        </w:rPr>
        <w:t xml:space="preserve">here:</w:t>
      </w:r>
    </w:p>
    <w:p w:rsidR="00000000" w:rsidDel="00000000" w:rsidP="00000000" w:rsidRDefault="00000000" w:rsidRPr="00000000" w14:paraId="00000047">
      <w:pPr>
        <w:rPr>
          <w:b w:val="0"/>
          <w:sz w:val="24"/>
          <w:szCs w:val="24"/>
        </w:rPr>
      </w:pPr>
      <w:r w:rsidDel="00000000" w:rsidR="00000000" w:rsidRPr="00000000">
        <w:rPr>
          <w:b w:val="0"/>
          <w:sz w:val="24"/>
          <w:szCs w:val="24"/>
          <w:rtl w:val="0"/>
        </w:rPr>
        <w:t xml:space="preserve">- https://docs.docker.com/network/proxy/</w:t>
      </w:r>
    </w:p>
    <w:p w:rsidR="00000000" w:rsidDel="00000000" w:rsidP="00000000" w:rsidRDefault="00000000" w:rsidRPr="00000000" w14:paraId="00000048">
      <w:pPr>
        <w:rPr>
          <w:b w:val="0"/>
          <w:sz w:val="24"/>
          <w:szCs w:val="24"/>
        </w:rPr>
      </w:pPr>
      <w:r w:rsidDel="00000000" w:rsidR="00000000" w:rsidRPr="00000000">
        <w:rPr>
          <w:rtl w:val="0"/>
        </w:rPr>
      </w:r>
    </w:p>
    <w:p w:rsidR="00000000" w:rsidDel="00000000" w:rsidP="00000000" w:rsidRDefault="00000000" w:rsidRPr="00000000" w14:paraId="00000049">
      <w:pPr>
        <w:rPr>
          <w:b w:val="0"/>
          <w:sz w:val="24"/>
          <w:szCs w:val="24"/>
          <w:u w:val="single"/>
        </w:rPr>
      </w:pPr>
      <w:r w:rsidDel="00000000" w:rsidR="00000000" w:rsidRPr="00000000">
        <w:rPr>
          <w:b w:val="0"/>
          <w:sz w:val="24"/>
          <w:szCs w:val="24"/>
          <w:rtl w:val="0"/>
        </w:rPr>
        <w:t xml:space="preserve"># </w:t>
      </w:r>
      <w:r w:rsidDel="00000000" w:rsidR="00000000" w:rsidRPr="00000000">
        <w:rPr>
          <w:b w:val="1"/>
          <w:sz w:val="28"/>
          <w:szCs w:val="28"/>
          <w:u w:val="single"/>
          <w:rtl w:val="0"/>
        </w:rPr>
        <w:t xml:space="preserve">Control plane setup</w:t>
      </w:r>
      <w:r w:rsidDel="00000000" w:rsidR="00000000" w:rsidRPr="00000000">
        <w:rPr>
          <w:rtl w:val="0"/>
        </w:rPr>
      </w:r>
    </w:p>
    <w:p w:rsidR="00000000" w:rsidDel="00000000" w:rsidP="00000000" w:rsidRDefault="00000000" w:rsidRPr="00000000" w14:paraId="0000004A">
      <w:pPr>
        <w:rPr>
          <w:b w:val="0"/>
          <w:sz w:val="24"/>
          <w:szCs w:val="24"/>
        </w:rPr>
      </w:pPr>
      <w:r w:rsidDel="00000000" w:rsidR="00000000" w:rsidRPr="00000000">
        <w:rPr>
          <w:rtl w:val="0"/>
        </w:rPr>
      </w:r>
    </w:p>
    <w:p w:rsidR="00000000" w:rsidDel="00000000" w:rsidP="00000000" w:rsidRDefault="00000000" w:rsidRPr="00000000" w14:paraId="0000004B">
      <w:pPr>
        <w:rPr>
          <w:b w:val="0"/>
          <w:sz w:val="24"/>
          <w:szCs w:val="24"/>
        </w:rPr>
      </w:pPr>
      <w:r w:rsidDel="00000000" w:rsidR="00000000" w:rsidRPr="00000000">
        <w:rPr>
          <w:b w:val="0"/>
          <w:sz w:val="24"/>
          <w:szCs w:val="24"/>
          <w:rtl w:val="0"/>
        </w:rPr>
        <w:t xml:space="preserve">The Control plane for the Central Office in a Box (COB) setup contains the below components running in docker containers:</w:t>
      </w:r>
    </w:p>
    <w:p w:rsidR="00000000" w:rsidDel="00000000" w:rsidP="00000000" w:rsidRDefault="00000000" w:rsidRPr="00000000" w14:paraId="0000004C">
      <w:pPr>
        <w:rPr>
          <w:b w:val="0"/>
          <w:sz w:val="24"/>
          <w:szCs w:val="24"/>
        </w:rPr>
      </w:pPr>
      <w:r w:rsidDel="00000000" w:rsidR="00000000" w:rsidRPr="00000000">
        <w:rPr>
          <w:rtl w:val="0"/>
        </w:rPr>
      </w:r>
    </w:p>
    <w:p w:rsidR="00000000" w:rsidDel="00000000" w:rsidP="00000000" w:rsidRDefault="00000000" w:rsidRPr="00000000" w14:paraId="0000004D">
      <w:pPr>
        <w:rPr>
          <w:b w:val="0"/>
          <w:sz w:val="24"/>
          <w:szCs w:val="24"/>
        </w:rPr>
      </w:pPr>
      <w:commentRangeStart w:id="0"/>
      <w:commentRangeStart w:id="1"/>
      <w:r w:rsidDel="00000000" w:rsidR="00000000" w:rsidRPr="00000000">
        <w:rPr>
          <w:b w:val="0"/>
          <w:sz w:val="24"/>
          <w:szCs w:val="24"/>
          <w:rtl w:val="0"/>
        </w:rPr>
        <w:t xml:space="preserve">– One or multiple accel-ppp container</w:t>
      </w:r>
    </w:p>
    <w:p w:rsidR="00000000" w:rsidDel="00000000" w:rsidP="00000000" w:rsidRDefault="00000000" w:rsidRPr="00000000" w14:paraId="0000004E">
      <w:pPr>
        <w:rPr/>
      </w:pPr>
      <w:r w:rsidDel="00000000" w:rsidR="00000000" w:rsidRPr="00000000">
        <w:rPr>
          <w:b w:val="0"/>
          <w:sz w:val="24"/>
          <w:szCs w:val="24"/>
          <w:rtl w:val="0"/>
        </w:rPr>
        <w:t xml:space="preserve">– One Redis server in a container</w:t>
      </w:r>
      <w:r w:rsidDel="00000000" w:rsidR="00000000" w:rsidRPr="00000000">
        <w:rPr>
          <w:rtl w:val="0"/>
        </w:rPr>
      </w:r>
    </w:p>
    <w:p w:rsidR="00000000" w:rsidDel="00000000" w:rsidP="00000000" w:rsidRDefault="00000000" w:rsidRPr="00000000" w14:paraId="0000004F">
      <w:pPr>
        <w:rPr>
          <w:b w:val="0"/>
          <w:sz w:val="24"/>
          <w:szCs w:val="24"/>
        </w:rPr>
      </w:pPr>
      <w:r w:rsidDel="00000000" w:rsidR="00000000" w:rsidRPr="00000000">
        <w:rPr>
          <w:b w:val="0"/>
          <w:sz w:val="24"/>
          <w:szCs w:val="24"/>
          <w:rtl w:val="0"/>
        </w:rPr>
        <w:t xml:space="preserve">– One PFCP BNG CP in a container</w:t>
      </w:r>
    </w:p>
    <w:p w:rsidR="00000000" w:rsidDel="00000000" w:rsidP="00000000" w:rsidRDefault="00000000" w:rsidRPr="00000000" w14:paraId="00000050">
      <w:pPr>
        <w:rPr>
          <w:b w:val="0"/>
          <w:sz w:val="24"/>
          <w:szCs w:val="24"/>
        </w:rPr>
      </w:pPr>
      <w:r w:rsidDel="00000000" w:rsidR="00000000" w:rsidRPr="00000000">
        <w:rPr>
          <w:b w:val="0"/>
          <w:sz w:val="24"/>
          <w:szCs w:val="24"/>
          <w:rtl w:val="0"/>
        </w:rPr>
        <w:t xml:space="preserve">– One Radius server in a container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1">
      <w:pPr>
        <w:rPr/>
      </w:pPr>
      <w:commentRangeStart w:id="2"/>
      <w:commentRangeStart w:id="3"/>
      <w:r w:rsidDel="00000000" w:rsidR="00000000" w:rsidRPr="00000000">
        <w:rPr>
          <w:rtl w:val="0"/>
        </w:rPr>
        <w:t xml:space="preserve">– One mysql database in a container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2">
      <w:pPr>
        <w:rPr>
          <w:b w:val="0"/>
          <w:sz w:val="24"/>
          <w:szCs w:val="24"/>
        </w:rPr>
      </w:pPr>
      <w:r w:rsidDel="00000000" w:rsidR="00000000" w:rsidRPr="00000000">
        <w:rPr>
          <w:rtl w:val="0"/>
        </w:rPr>
      </w:r>
    </w:p>
    <w:p w:rsidR="00000000" w:rsidDel="00000000" w:rsidP="00000000" w:rsidRDefault="00000000" w:rsidRPr="00000000" w14:paraId="00000053">
      <w:pPr>
        <w:rPr>
          <w:b w:val="0"/>
          <w:sz w:val="24"/>
          <w:szCs w:val="24"/>
        </w:rPr>
      </w:pPr>
      <w:r w:rsidDel="00000000" w:rsidR="00000000" w:rsidRPr="00000000">
        <w:rPr>
          <w:b w:val="0"/>
          <w:sz w:val="24"/>
          <w:szCs w:val="24"/>
          <w:rtl w:val="0"/>
        </w:rPr>
        <w:t xml:space="preserve">Whenever any of the ‘accel-ppp’ containers receive the session request, it communicates with the ‘Radius’ container for the user authentication and authorization. </w:t>
      </w:r>
      <w:commentRangeStart w:id="4"/>
      <w:commentRangeStart w:id="5"/>
      <w:r w:rsidDel="00000000" w:rsidR="00000000" w:rsidRPr="00000000">
        <w:rPr>
          <w:b w:val="0"/>
          <w:sz w:val="24"/>
          <w:szCs w:val="24"/>
          <w:rtl w:val="0"/>
        </w:rPr>
        <w:t xml:space="preserve">The Radius server looks up for available IP addresses in the mysql database </w:t>
      </w:r>
      <w:r w:rsidDel="00000000" w:rsidR="00000000" w:rsidRPr="00000000">
        <w:rPr>
          <w:rtl w:val="0"/>
        </w:rPr>
        <w:t xml:space="preserve">to</w:t>
      </w:r>
      <w:r w:rsidDel="00000000" w:rsidR="00000000" w:rsidRPr="00000000">
        <w:rPr>
          <w:b w:val="0"/>
          <w:sz w:val="24"/>
          <w:szCs w:val="24"/>
          <w:rtl w:val="0"/>
        </w:rPr>
        <w:t xml:space="preserve"> assign the IP address for the user.</w:t>
      </w:r>
      <w:commentRangeEnd w:id="4"/>
      <w:r w:rsidDel="00000000" w:rsidR="00000000" w:rsidRPr="00000000">
        <w:commentReference w:id="4"/>
      </w:r>
      <w:commentRangeEnd w:id="5"/>
      <w:r w:rsidDel="00000000" w:rsidR="00000000" w:rsidRPr="00000000">
        <w:commentReference w:id="5"/>
      </w:r>
      <w:r w:rsidDel="00000000" w:rsidR="00000000" w:rsidRPr="00000000">
        <w:rPr>
          <w:b w:val="0"/>
          <w:sz w:val="24"/>
          <w:szCs w:val="24"/>
          <w:rtl w:val="0"/>
        </w:rPr>
        <w:t xml:space="preserve"> During the session establishment the messages are published to the ‘Redis’ container, which forwards the messages to the ‘PFCP BNG CP’ container. The ‘PFCP BNG CP’ container has the association with the ‘PFCP BNG UP’ containers, which are running in the Data plane server. The ‘PFCP BNG CP’ container forwards the command to write specific forwarding rules into the DPDK-BNG containers running in the Data plane.</w:t>
      </w:r>
    </w:p>
    <w:p w:rsidR="00000000" w:rsidDel="00000000" w:rsidP="00000000" w:rsidRDefault="00000000" w:rsidRPr="00000000" w14:paraId="00000054">
      <w:pPr>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55">
      <w:pPr>
        <w:rPr>
          <w:b w:val="0"/>
          <w:sz w:val="24"/>
          <w:szCs w:val="24"/>
          <w:u w:val="single"/>
        </w:rPr>
      </w:pPr>
      <w:r w:rsidDel="00000000" w:rsidR="00000000" w:rsidRPr="00000000">
        <w:rPr>
          <w:b w:val="0"/>
          <w:sz w:val="24"/>
          <w:szCs w:val="24"/>
          <w:rtl w:val="0"/>
        </w:rPr>
        <w:t xml:space="preserve">## </w:t>
      </w:r>
      <w:r w:rsidDel="00000000" w:rsidR="00000000" w:rsidRPr="00000000">
        <w:rPr>
          <w:b w:val="0"/>
          <w:sz w:val="24"/>
          <w:szCs w:val="24"/>
          <w:u w:val="single"/>
          <w:rtl w:val="0"/>
        </w:rPr>
        <w:t xml:space="preserve">Ansible deployment</w:t>
      </w:r>
    </w:p>
    <w:p w:rsidR="00000000" w:rsidDel="00000000" w:rsidP="00000000" w:rsidRDefault="00000000" w:rsidRPr="00000000" w14:paraId="00000056">
      <w:pPr>
        <w:rPr>
          <w:b w:val="0"/>
          <w:sz w:val="24"/>
          <w:szCs w:val="24"/>
        </w:rPr>
      </w:pPr>
      <w:r w:rsidDel="00000000" w:rsidR="00000000" w:rsidRPr="00000000">
        <w:rPr>
          <w:rtl w:val="0"/>
        </w:rPr>
      </w:r>
    </w:p>
    <w:p w:rsidR="00000000" w:rsidDel="00000000" w:rsidP="00000000" w:rsidRDefault="00000000" w:rsidRPr="00000000" w14:paraId="00000057">
      <w:pPr>
        <w:rPr>
          <w:b w:val="0"/>
          <w:sz w:val="24"/>
          <w:szCs w:val="24"/>
        </w:rPr>
      </w:pPr>
      <w:r w:rsidDel="00000000" w:rsidR="00000000" w:rsidRPr="00000000">
        <w:rPr>
          <w:b w:val="0"/>
          <w:sz w:val="24"/>
          <w:szCs w:val="24"/>
          <w:rtl w:val="0"/>
        </w:rPr>
        <w:t xml:space="preserve">The ansible playbook ‘deploy_bng_control_plane.playbook.yaml’, in this branch of the repository will install all needed components on your target machine for the Control plane and also apply the proper network configuration to them. To fit the deployment to your environment, you need to create and adapt the ansible inventory file and add control plane specific variables with unique names and its values to the ‘inventories’ directory. For our deployment we have `vm-inventory-mysql.yml` file inside the ‘inventories’ folder which deploys all the required components with their proper values. A brief description of the variables of the inventory file in provided below:</w:t>
        <w:br w:type="textWrapping"/>
        <w:br w:type="textWrapping"/>
        <w:t xml:space="preserve">1. hosts – the target control plane name &lt;HOST NAME&gt;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0"/>
          <w:sz w:val="24"/>
          <w:szCs w:val="24"/>
        </w:rPr>
      </w:pPr>
      <w:commentRangeStart w:id="6"/>
      <w:commentRangeStart w:id="7"/>
      <w:r w:rsidDel="00000000" w:rsidR="00000000" w:rsidRPr="00000000">
        <w:rPr>
          <w:b w:val="0"/>
          <w:sz w:val="24"/>
          <w:szCs w:val="24"/>
          <w:rtl w:val="0"/>
        </w:rPr>
        <w:t xml:space="preserve">2. vars – different way of deployment and the ansible interpreter needs to be python3</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commentRangeStart w:id="8"/>
      <w:commentRangeStart w:id="9"/>
      <w:r w:rsidDel="00000000" w:rsidR="00000000" w:rsidRPr="00000000">
        <w:rPr>
          <w:rtl w:val="0"/>
        </w:rPr>
        <w:t xml:space="preserve">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‘run_mode’ can have three values ‘deploy’, ‘clean’, ‘clean deploy’. </w:t>
      </w:r>
    </w:p>
    <w:p w:rsidR="00000000" w:rsidDel="00000000" w:rsidP="00000000" w:rsidRDefault="00000000" w:rsidRPr="00000000" w14:paraId="0000005B">
      <w:pPr>
        <w:rPr/>
      </w:pPr>
      <w:r w:rsidDel="00000000" w:rsidR="00000000" w:rsidRPr="00000000">
        <w:rPr>
          <w:rtl w:val="0"/>
        </w:rPr>
        <w:t xml:space="preserve">‘deploy’ is set when the components of the Control plane are deployed for the first time. To clean the old containers ‘run_mode = clean’ and to cleaning and restart all the containers ‘run_mode=clean_deploy’</w:t>
      </w:r>
    </w:p>
    <w:p w:rsidR="00000000" w:rsidDel="00000000" w:rsidP="00000000" w:rsidRDefault="00000000" w:rsidRPr="00000000" w14:paraId="0000005C">
      <w:pPr>
        <w:rPr/>
      </w:pPr>
      <w:r w:rsidDel="00000000" w:rsidR="00000000" w:rsidRPr="00000000">
        <w:rPr>
          <w:rtl w:val="0"/>
        </w:rPr>
        <w:tab/>
        <w:t xml:space="preserve"> – ‘mysql_root_password’ is the password to access the database</w:t>
      </w:r>
    </w:p>
    <w:p w:rsidR="00000000" w:rsidDel="00000000" w:rsidP="00000000" w:rsidRDefault="00000000" w:rsidRPr="00000000" w14:paraId="0000005D">
      <w:pPr>
        <w:rPr/>
      </w:pPr>
      <w:r w:rsidDel="00000000" w:rsidR="00000000" w:rsidRPr="00000000">
        <w:rPr>
          <w:rtl w:val="0"/>
        </w:rPr>
        <w:t xml:space="preserve">            – ‘mysql_database’ is the name of the sql database</w:t>
      </w:r>
    </w:p>
    <w:p w:rsidR="00000000" w:rsidDel="00000000" w:rsidP="00000000" w:rsidRDefault="00000000" w:rsidRPr="00000000" w14:paraId="0000005E">
      <w:pPr>
        <w:rPr/>
      </w:pPr>
      <w:r w:rsidDel="00000000" w:rsidR="00000000" w:rsidRPr="00000000">
        <w:rPr>
          <w:rtl w:val="0"/>
        </w:rPr>
        <w:t xml:space="preserve"> </w:t>
        <w:tab/>
        <w:t xml:space="preserve"> – ‘radius_mysql_user’ is the name of the radius container database</w:t>
      </w:r>
    </w:p>
    <w:p w:rsidR="00000000" w:rsidDel="00000000" w:rsidP="00000000" w:rsidRDefault="00000000" w:rsidRPr="00000000" w14:paraId="0000005F">
      <w:pPr>
        <w:rPr/>
      </w:pPr>
      <w:r w:rsidDel="00000000" w:rsidR="00000000" w:rsidRPr="00000000">
        <w:rPr>
          <w:rtl w:val="0"/>
        </w:rPr>
        <w:tab/>
        <w:t xml:space="preserve"> – ‘radius_mysql_password’ is the password to access the radius part of the database</w:t>
      </w:r>
    </w:p>
    <w:p w:rsidR="00000000" w:rsidDel="00000000" w:rsidP="00000000" w:rsidRDefault="00000000" w:rsidRPr="00000000" w14:paraId="00000060">
      <w:pPr>
        <w:rPr/>
      </w:pPr>
      <w:r w:rsidDel="00000000" w:rsidR="00000000" w:rsidRPr="00000000">
        <w:rPr>
          <w:rtl w:val="0"/>
        </w:rPr>
        <w:t xml:space="preserve">            – ‘radius_mysql_user’ is the name of the radius container database</w:t>
      </w:r>
    </w:p>
    <w:p w:rsidR="00000000" w:rsidDel="00000000" w:rsidP="00000000" w:rsidRDefault="00000000" w:rsidRPr="00000000" w14:paraId="00000061">
      <w:pPr>
        <w:rPr/>
      </w:pPr>
      <w:r w:rsidDel="00000000" w:rsidR="00000000" w:rsidRPr="00000000">
        <w:rPr>
          <w:rtl w:val="0"/>
        </w:rPr>
        <w:t xml:space="preserve"> </w:t>
        <w:tab/>
        <w:t xml:space="preserve"> – ‘redis_host’ is the machine where the redis server is running</w:t>
      </w:r>
    </w:p>
    <w:p w:rsidR="00000000" w:rsidDel="00000000" w:rsidP="00000000" w:rsidRDefault="00000000" w:rsidRPr="00000000" w14:paraId="00000062">
      <w:pPr>
        <w:rPr/>
      </w:pPr>
      <w:r w:rsidDel="00000000" w:rsidR="00000000" w:rsidRPr="00000000">
        <w:rPr>
          <w:rtl w:val="0"/>
        </w:rPr>
        <w:t xml:space="preserve"> </w:t>
        <w:tab/>
        <w:t xml:space="preserve"> – ‘redis_port’ is the port where the redis server is listening for messages</w:t>
      </w:r>
    </w:p>
    <w:p w:rsidR="00000000" w:rsidDel="00000000" w:rsidP="00000000" w:rsidRDefault="00000000" w:rsidRPr="00000000" w14:paraId="00000063">
      <w:pPr>
        <w:rPr/>
      </w:pPr>
      <w:r w:rsidDel="00000000" w:rsidR="00000000" w:rsidRPr="00000000">
        <w:rPr>
          <w:rtl w:val="0"/>
        </w:rPr>
        <w:tab/>
        <w:t xml:space="preserve"> – ‘bngc_ip_addr’ is the IP address of the PFCP BNG CP container</w:t>
      </w:r>
    </w:p>
    <w:p w:rsidR="00000000" w:rsidDel="00000000" w:rsidP="00000000" w:rsidRDefault="00000000" w:rsidRPr="00000000" w14:paraId="00000064">
      <w:pPr>
        <w:rPr/>
      </w:pPr>
      <w:r w:rsidDel="00000000" w:rsidR="00000000" w:rsidRPr="00000000">
        <w:rPr>
          <w:rtl w:val="0"/>
        </w:rPr>
        <w:t xml:space="preserve">     </w:t>
        <w:tab/>
        <w:t xml:space="preserve"> – ‘net_prefix’ is the subnet of the IP address range</w:t>
      </w:r>
    </w:p>
    <w:p w:rsidR="00000000" w:rsidDel="00000000" w:rsidP="00000000" w:rsidRDefault="00000000" w:rsidRPr="00000000" w14:paraId="00000065">
      <w:pPr>
        <w:rPr/>
      </w:pPr>
      <w:r w:rsidDel="00000000" w:rsidR="00000000" w:rsidRPr="00000000">
        <w:rPr>
          <w:rtl w:val="0"/>
        </w:rPr>
        <w:tab/>
        <w:t xml:space="preserve"> – ‘bngu1’’ is the first PFCP BNG UP container running in the data plane with the IP address ‘bngu_ip’ and NAS identifier ‘nas1’</w:t>
      </w:r>
    </w:p>
    <w:p w:rsidR="00000000" w:rsidDel="00000000" w:rsidP="00000000" w:rsidRDefault="00000000" w:rsidRPr="00000000" w14:paraId="00000066">
      <w:pPr>
        <w:rPr/>
      </w:pPr>
      <w:r w:rsidDel="00000000" w:rsidR="00000000" w:rsidRPr="00000000">
        <w:rPr>
          <w:rtl w:val="0"/>
        </w:rPr>
        <w:tab/>
        <w:t xml:space="preserve"> </w:t>
      </w:r>
    </w:p>
    <w:p w:rsidR="00000000" w:rsidDel="00000000" w:rsidP="00000000" w:rsidRDefault="00000000" w:rsidRPr="00000000" w14:paraId="00000067">
      <w:pPr>
        <w:rPr/>
      </w:pPr>
      <w:commentRangeStart w:id="10"/>
      <w:commentRangeStart w:id="11"/>
      <w:r w:rsidDel="00000000" w:rsidR="00000000" w:rsidRPr="00000000">
        <w:rPr>
          <w:b w:val="0"/>
          <w:sz w:val="24"/>
          <w:szCs w:val="24"/>
          <w:rtl w:val="0"/>
        </w:rPr>
        <w:t xml:space="preserve">3. docker networks values – the different containers need to be accessible for each other. We create a docker subnetwork for the communication between the docker containers.</w:t>
      </w:r>
      <w:commentRangeEnd w:id="10"/>
      <w:r w:rsidDel="00000000" w:rsidR="00000000" w:rsidRPr="00000000">
        <w:commentReference w:id="10"/>
      </w:r>
      <w:commentRangeEnd w:id="11"/>
      <w:r w:rsidDel="00000000" w:rsidR="00000000" w:rsidRPr="00000000">
        <w:commentReference w:id="11"/>
      </w:r>
      <w:r w:rsidDel="00000000" w:rsidR="00000000" w:rsidRPr="00000000">
        <w:rPr>
          <w:b w:val="0"/>
          <w:sz w:val="24"/>
          <w:szCs w:val="24"/>
          <w:rtl w:val="0"/>
        </w:rPr>
        <w:t xml:space="preserve"> The Users </w:t>
      </w:r>
      <w:r w:rsidDel="00000000" w:rsidR="00000000" w:rsidRPr="00000000">
        <w:rPr>
          <w:rtl w:val="0"/>
        </w:rPr>
        <w:t xml:space="preserve">are recommended to use the same values as in the file.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0"/>
          <w:sz w:val="24"/>
          <w:szCs w:val="24"/>
          <w:rtl w:val="0"/>
        </w:rPr>
        <w:t xml:space="preserve">4. Radius variables – The radius containers reads and verifies the requesting user from a mysql database. To </w:t>
      </w:r>
      <w:r w:rsidDel="00000000" w:rsidR="00000000" w:rsidRPr="00000000">
        <w:rPr>
          <w:rtl w:val="0"/>
        </w:rPr>
        <w:t xml:space="preserve">reach the</w:t>
      </w:r>
      <w:r w:rsidDel="00000000" w:rsidR="00000000" w:rsidRPr="00000000">
        <w:rPr>
          <w:b w:val="0"/>
          <w:sz w:val="24"/>
          <w:szCs w:val="24"/>
          <w:rtl w:val="0"/>
        </w:rPr>
        <w:t xml:space="preserve"> database (which is also inside a container), the</w:t>
      </w:r>
      <w:r w:rsidDel="00000000" w:rsidR="00000000" w:rsidRPr="00000000">
        <w:rPr>
          <w:rtl w:val="0"/>
        </w:rPr>
        <w:t xml:space="preserve"> access to the mysql database is required</w:t>
      </w:r>
      <w:r w:rsidDel="00000000" w:rsidR="00000000" w:rsidRPr="00000000">
        <w:rPr>
          <w:b w:val="0"/>
          <w:sz w:val="24"/>
          <w:szCs w:val="24"/>
          <w:rtl w:val="0"/>
        </w:rPr>
        <w:t xml:space="preserve">. </w:t>
      </w:r>
      <w:r w:rsidDel="00000000" w:rsidR="00000000" w:rsidRPr="00000000">
        <w:rPr>
          <w:rtl w:val="0"/>
        </w:rPr>
        <w:t xml:space="preserve">So the username and the password is provided to access the database are provided in the inventory file.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b w:val="0"/>
          <w:sz w:val="24"/>
          <w:szCs w:val="24"/>
        </w:rPr>
      </w:pPr>
      <w:r w:rsidDel="00000000" w:rsidR="00000000" w:rsidRPr="00000000">
        <w:rPr>
          <w:b w:val="0"/>
          <w:sz w:val="24"/>
          <w:szCs w:val="24"/>
          <w:rtl w:val="0"/>
        </w:rPr>
        <w:t xml:space="preserve">5. Redis container values – the redis container listens to port 6379 for published messages from the ‘PFCP BNG CP’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0"/>
          <w:sz w:val="24"/>
          <w:szCs w:val="24"/>
        </w:rPr>
      </w:pPr>
      <w:commentRangeStart w:id="12"/>
      <w:commentRangeStart w:id="13"/>
      <w:r w:rsidDel="00000000" w:rsidR="00000000" w:rsidRPr="00000000">
        <w:rPr>
          <w:b w:val="0"/>
          <w:sz w:val="24"/>
          <w:szCs w:val="24"/>
          <w:rtl w:val="0"/>
        </w:rPr>
        <w:t xml:space="preserve">6. bngu_endpoints – for the ‘PFCP BNG CP’ to communicate with ‘PFCP BNG UP’ containers </w:t>
      </w:r>
      <w:r w:rsidDel="00000000" w:rsidR="00000000" w:rsidRPr="00000000">
        <w:rPr>
          <w:rtl w:val="0"/>
        </w:rPr>
        <w:t xml:space="preserve">you can </w:t>
      </w:r>
      <w:r w:rsidDel="00000000" w:rsidR="00000000" w:rsidRPr="00000000">
        <w:rPr>
          <w:b w:val="0"/>
          <w:sz w:val="24"/>
          <w:szCs w:val="24"/>
          <w:rtl w:val="0"/>
        </w:rPr>
        <w:t xml:space="preserve">update the IP addresses of </w:t>
      </w:r>
      <w:r w:rsidDel="00000000" w:rsidR="00000000" w:rsidRPr="00000000">
        <w:rPr>
          <w:rtl w:val="0"/>
        </w:rPr>
        <w:t xml:space="preserve">the PFCP containers but all the PFCP containers needs to be in the same subnet to talk to each other (both PFCP BNG CP and PFCP BNG UP)</w:t>
      </w:r>
      <w:r w:rsidDel="00000000" w:rsidR="00000000" w:rsidRPr="00000000">
        <w:rPr>
          <w:b w:val="0"/>
          <w:sz w:val="24"/>
          <w:szCs w:val="24"/>
          <w:rtl w:val="0"/>
        </w:rPr>
        <w:t xml:space="preserv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0"/>
          <w:sz w:val="24"/>
          <w:szCs w:val="24"/>
          <w:rtl w:val="0"/>
        </w:rPr>
        <w:t xml:space="preserve">7. CP instances – </w:t>
      </w:r>
      <w:commentRangeStart w:id="14"/>
      <w:commentRangeStart w:id="15"/>
      <w:r w:rsidDel="00000000" w:rsidR="00000000" w:rsidRPr="00000000">
        <w:rPr>
          <w:b w:val="0"/>
          <w:sz w:val="24"/>
          <w:szCs w:val="24"/>
          <w:rtl w:val="0"/>
        </w:rPr>
        <w:t xml:space="preserve">these are specific values for different ‘accel-ppp’ containers</w:t>
      </w:r>
      <w:commentRangeEnd w:id="14"/>
      <w:r w:rsidDel="00000000" w:rsidR="00000000" w:rsidRPr="00000000">
        <w:commentReference w:id="14"/>
      </w:r>
      <w:commentRangeEnd w:id="15"/>
      <w:r w:rsidDel="00000000" w:rsidR="00000000" w:rsidRPr="00000000">
        <w:commentReference w:id="15"/>
      </w:r>
      <w:r w:rsidDel="00000000" w:rsidR="00000000" w:rsidRPr="00000000">
        <w:rPr>
          <w:b w:val="0"/>
          <w:sz w:val="24"/>
          <w:szCs w:val="24"/>
          <w:rtl w:val="0"/>
        </w:rPr>
        <w:t xml:space="preserve">. The ‘mac’ addresses should be the same </w:t>
      </w:r>
      <w:r w:rsidDel="00000000" w:rsidR="00000000" w:rsidRPr="00000000">
        <w:rPr>
          <w:rtl w:val="0"/>
        </w:rPr>
        <w:t xml:space="preserve">as the</w:t>
      </w:r>
      <w:r w:rsidDel="00000000" w:rsidR="00000000" w:rsidRPr="00000000">
        <w:rPr>
          <w:b w:val="0"/>
          <w:sz w:val="24"/>
          <w:szCs w:val="24"/>
          <w:rtl w:val="0"/>
        </w:rPr>
        <w:t xml:space="preserve"> DPDK BNG UL MAC address. </w:t>
      </w:r>
      <w:commentRangeStart w:id="16"/>
      <w:r w:rsidDel="00000000" w:rsidR="00000000" w:rsidRPr="00000000">
        <w:rPr>
          <w:b w:val="0"/>
          <w:sz w:val="24"/>
          <w:szCs w:val="24"/>
          <w:rtl w:val="0"/>
        </w:rPr>
        <w:t xml:space="preserve">The ‘outer_tag’ is the ‘inner_vlan’ of the configured vlan in the pon-manager</w:t>
      </w:r>
      <w:commentRangeEnd w:id="16"/>
      <w:r w:rsidDel="00000000" w:rsidR="00000000" w:rsidRPr="00000000">
        <w:commentReference w:id="16"/>
      </w:r>
      <w:r w:rsidDel="00000000" w:rsidR="00000000" w:rsidRPr="00000000">
        <w:rPr>
          <w:b w:val="0"/>
          <w:sz w:val="24"/>
          <w:szCs w:val="24"/>
          <w:rtl w:val="0"/>
        </w:rPr>
        <w:t xml:space="preserve">. The IP_RANGE </w:t>
      </w:r>
      <w:r w:rsidDel="00000000" w:rsidR="00000000" w:rsidRPr="00000000">
        <w:rPr>
          <w:rtl w:val="0"/>
        </w:rPr>
        <w:t xml:space="preserve">is also used to set up the radius ip pool. </w:t>
      </w:r>
    </w:p>
    <w:p w:rsidR="00000000" w:rsidDel="00000000" w:rsidP="00000000" w:rsidRDefault="00000000" w:rsidRPr="00000000" w14:paraId="00000070">
      <w:pPr>
        <w:rPr>
          <w:b w:val="0"/>
          <w:sz w:val="24"/>
          <w:szCs w:val="24"/>
        </w:rPr>
      </w:pPr>
      <w:r w:rsidDel="00000000" w:rsidR="00000000" w:rsidRPr="00000000">
        <w:rPr>
          <w:rtl w:val="0"/>
        </w:rPr>
      </w:r>
    </w:p>
    <w:p w:rsidR="00000000" w:rsidDel="00000000" w:rsidP="00000000" w:rsidRDefault="00000000" w:rsidRPr="00000000" w14:paraId="00000071">
      <w:pPr>
        <w:rPr>
          <w:b w:val="0"/>
          <w:sz w:val="24"/>
          <w:szCs w:val="24"/>
        </w:rPr>
      </w:pPr>
      <w:r w:rsidDel="00000000" w:rsidR="00000000" w:rsidRPr="00000000">
        <w:rPr>
          <w:b w:val="0"/>
          <w:sz w:val="24"/>
          <w:szCs w:val="24"/>
          <w:rtl w:val="0"/>
        </w:rPr>
        <w:t xml:space="preserve">NOTE: Before running the ansible playbook as described below, make sure you have the correct host key fingerprint of your target machine added to your local known_hosts file (the ansible ssh connections will fail otherwise). To run the ansible playbook after you followed all the steps above, just execute the below command on your local machine:</w:t>
      </w:r>
    </w:p>
    <w:p w:rsidR="00000000" w:rsidDel="00000000" w:rsidP="00000000" w:rsidRDefault="00000000" w:rsidRPr="00000000" w14:paraId="00000072">
      <w:pPr>
        <w:rPr>
          <w:b w:val="0"/>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b w:val="0"/>
          <w:sz w:val="24"/>
          <w:szCs w:val="24"/>
          <w:rtl w:val="0"/>
        </w:rPr>
        <w:t xml:space="preserve">To start the control plane for the first time on your target machine, please change directory to ‘docker-compose-cp’ and execute the below command:</w:t>
      </w:r>
      <w:r w:rsidDel="00000000" w:rsidR="00000000" w:rsidRPr="00000000">
        <w:rPr>
          <w:rtl w:val="0"/>
        </w:rPr>
      </w:r>
    </w:p>
    <w:p w:rsidR="00000000" w:rsidDel="00000000" w:rsidP="00000000" w:rsidRDefault="00000000" w:rsidRPr="00000000" w14:paraId="00000074">
      <w:pPr>
        <w:rPr>
          <w:b w:val="0"/>
          <w:sz w:val="24"/>
          <w:szCs w:val="24"/>
        </w:rPr>
      </w:pPr>
      <w:r w:rsidDel="00000000" w:rsidR="00000000" w:rsidRPr="00000000">
        <w:rPr>
          <w:rtl w:val="0"/>
        </w:rPr>
      </w:r>
    </w:p>
    <w:p w:rsidR="00000000" w:rsidDel="00000000" w:rsidP="00000000" w:rsidRDefault="00000000" w:rsidRPr="00000000" w14:paraId="00000075">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76">
      <w:pPr>
        <w:rPr>
          <w:b w:val="0"/>
          <w:sz w:val="24"/>
          <w:szCs w:val="24"/>
        </w:rPr>
      </w:pPr>
      <w:r w:rsidDel="00000000" w:rsidR="00000000" w:rsidRPr="00000000">
        <w:rPr>
          <w:b w:val="0"/>
          <w:sz w:val="24"/>
          <w:szCs w:val="24"/>
          <w:rtl w:val="0"/>
        </w:rPr>
        <w:t xml:space="preserve">ansible-playbook -vv -i inventories/vm-inventory-mysql.yml deploy_bng_control_plane.playbook.yaml -u ubuntu -l &lt;target CP hostname&gt; -e </w:t>
      </w:r>
      <w:commentRangeStart w:id="17"/>
      <w:commentRangeStart w:id="18"/>
      <w:r w:rsidDel="00000000" w:rsidR="00000000" w:rsidRPr="00000000">
        <w:rPr>
          <w:b w:val="0"/>
          <w:sz w:val="24"/>
          <w:szCs w:val="24"/>
          <w:rtl w:val="0"/>
        </w:rPr>
        <w:t xml:space="preserve">setup_all=yes</w:t>
      </w:r>
      <w:commentRangeEnd w:id="17"/>
      <w:r w:rsidDel="00000000" w:rsidR="00000000" w:rsidRPr="00000000">
        <w:commentReference w:id="17"/>
      </w:r>
      <w:commentRangeEnd w:id="18"/>
      <w:r w:rsidDel="00000000" w:rsidR="00000000" w:rsidRPr="00000000">
        <w:commentReference w:id="18"/>
      </w:r>
      <w:r w:rsidDel="00000000" w:rsidR="00000000" w:rsidRPr="00000000">
        <w:rPr>
          <w:b w:val="0"/>
          <w:sz w:val="24"/>
          <w:szCs w:val="24"/>
          <w:rtl w:val="0"/>
        </w:rPr>
        <w:t xml:space="preserve"> -e run_mode=deploy</w:t>
      </w:r>
    </w:p>
    <w:p w:rsidR="00000000" w:rsidDel="00000000" w:rsidP="00000000" w:rsidRDefault="00000000" w:rsidRPr="00000000" w14:paraId="00000077">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78">
      <w:pPr>
        <w:rPr>
          <w:b w:val="0"/>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b w:val="0"/>
          <w:sz w:val="24"/>
          <w:szCs w:val="24"/>
          <w:rtl w:val="0"/>
        </w:rPr>
        <w:t xml:space="preserve">To restart the control plane and clea</w:t>
      </w:r>
      <w:r w:rsidDel="00000000" w:rsidR="00000000" w:rsidRPr="00000000">
        <w:rPr>
          <w:rtl w:val="0"/>
        </w:rPr>
        <w:t xml:space="preserve">n</w:t>
      </w:r>
      <w:r w:rsidDel="00000000" w:rsidR="00000000" w:rsidRPr="00000000">
        <w:rPr>
          <w:b w:val="0"/>
          <w:sz w:val="24"/>
          <w:szCs w:val="24"/>
          <w:rtl w:val="0"/>
        </w:rPr>
        <w:t xml:space="preserve"> up the old containers execute the command </w:t>
      </w:r>
      <w:r w:rsidDel="00000000" w:rsidR="00000000" w:rsidRPr="00000000">
        <w:rPr>
          <w:rtl w:val="0"/>
        </w:rPr>
        <w:t xml:space="preserve">below</w:t>
      </w:r>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14:paraId="0000007A">
      <w:pPr>
        <w:rPr>
          <w:b w:val="0"/>
          <w:sz w:val="24"/>
          <w:szCs w:val="24"/>
        </w:rPr>
      </w:pPr>
      <w:r w:rsidDel="00000000" w:rsidR="00000000" w:rsidRPr="00000000">
        <w:rPr>
          <w:rtl w:val="0"/>
        </w:rPr>
      </w:r>
    </w:p>
    <w:p w:rsidR="00000000" w:rsidDel="00000000" w:rsidP="00000000" w:rsidRDefault="00000000" w:rsidRPr="00000000" w14:paraId="0000007B">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7C">
      <w:pPr>
        <w:rPr>
          <w:b w:val="0"/>
          <w:sz w:val="24"/>
          <w:szCs w:val="24"/>
        </w:rPr>
      </w:pPr>
      <w:r w:rsidDel="00000000" w:rsidR="00000000" w:rsidRPr="00000000">
        <w:rPr>
          <w:b w:val="0"/>
          <w:sz w:val="24"/>
          <w:szCs w:val="24"/>
          <w:rtl w:val="0"/>
        </w:rPr>
        <w:t xml:space="preserve">ansible-playbook -vv -i inventories/vm-inventory-mysql.yml deploy_bng_control_plane.playbook.yaml -u ubuntu -l &lt;target CP hostname&gt; -e setup_all=yes -e run_mode=clean_deploy</w:t>
      </w:r>
    </w:p>
    <w:p w:rsidR="00000000" w:rsidDel="00000000" w:rsidP="00000000" w:rsidRDefault="00000000" w:rsidRPr="00000000" w14:paraId="0000007D">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 setup_all=yes`: this is an external variable set in the playbook itself. With the value set to ‘yes’ all the containers (accel-ppp, Redis, Radius, PFCP BNG CP, mysql) will be created and started. There are also variables like →  ‘setup_docker, setup_redis, setup_mysql, setup_radius, setup_pfcp_cp, setup_accel_pppd’ where you can restart individual containers by setting the value to ‘yes’</w:t>
      </w:r>
    </w:p>
    <w:p w:rsidR="00000000" w:rsidDel="00000000" w:rsidP="00000000" w:rsidRDefault="00000000" w:rsidRPr="00000000" w14:paraId="00000080">
      <w:pPr>
        <w:rPr>
          <w:b w:val="0"/>
          <w:sz w:val="24"/>
          <w:szCs w:val="24"/>
        </w:rPr>
      </w:pPr>
      <w:r w:rsidDel="00000000" w:rsidR="00000000" w:rsidRPr="00000000">
        <w:rPr>
          <w:b w:val="0"/>
          <w:sz w:val="24"/>
          <w:szCs w:val="24"/>
          <w:rtl w:val="0"/>
        </w:rPr>
        <w:t xml:space="preserve">- `-i inventory`: specifies the inventory file that contains all the target</w:t>
      </w:r>
    </w:p>
    <w:p w:rsidR="00000000" w:rsidDel="00000000" w:rsidP="00000000" w:rsidRDefault="00000000" w:rsidRPr="00000000" w14:paraId="00000081">
      <w:pPr>
        <w:rPr>
          <w:b w:val="0"/>
          <w:sz w:val="24"/>
          <w:szCs w:val="24"/>
        </w:rPr>
      </w:pPr>
      <w:r w:rsidDel="00000000" w:rsidR="00000000" w:rsidRPr="00000000">
        <w:rPr>
          <w:b w:val="0"/>
          <w:sz w:val="24"/>
          <w:szCs w:val="24"/>
          <w:rtl w:val="0"/>
        </w:rPr>
        <w:t xml:space="preserve">  hosts and the environment specific variables</w:t>
      </w:r>
    </w:p>
    <w:p w:rsidR="00000000" w:rsidDel="00000000" w:rsidP="00000000" w:rsidRDefault="00000000" w:rsidRPr="00000000" w14:paraId="00000082">
      <w:pPr>
        <w:rPr>
          <w:b w:val="0"/>
          <w:sz w:val="24"/>
          <w:szCs w:val="24"/>
        </w:rPr>
      </w:pPr>
      <w:r w:rsidDel="00000000" w:rsidR="00000000" w:rsidRPr="00000000">
        <w:rPr>
          <w:b w:val="0"/>
          <w:sz w:val="24"/>
          <w:szCs w:val="24"/>
          <w:rtl w:val="0"/>
        </w:rPr>
        <w:t xml:space="preserve">- `deploy_bng_control_plane.playbook.yaml`: is the name of the ansible playbook</w:t>
      </w:r>
    </w:p>
    <w:p w:rsidR="00000000" w:rsidDel="00000000" w:rsidP="00000000" w:rsidRDefault="00000000" w:rsidRPr="00000000" w14:paraId="00000083">
      <w:pPr>
        <w:rPr>
          <w:b w:val="0"/>
          <w:sz w:val="24"/>
          <w:szCs w:val="24"/>
        </w:rPr>
      </w:pPr>
      <w:r w:rsidDel="00000000" w:rsidR="00000000" w:rsidRPr="00000000">
        <w:rPr>
          <w:b w:val="0"/>
          <w:sz w:val="24"/>
          <w:szCs w:val="24"/>
          <w:rtl w:val="0"/>
        </w:rPr>
        <w:t xml:space="preserve">  inside of this repo that will be executed</w:t>
      </w:r>
    </w:p>
    <w:p w:rsidR="00000000" w:rsidDel="00000000" w:rsidP="00000000" w:rsidRDefault="00000000" w:rsidRPr="00000000" w14:paraId="00000084">
      <w:pPr>
        <w:rPr>
          <w:b w:val="0"/>
          <w:sz w:val="24"/>
          <w:szCs w:val="24"/>
        </w:rPr>
      </w:pPr>
      <w:r w:rsidDel="00000000" w:rsidR="00000000" w:rsidRPr="00000000">
        <w:rPr>
          <w:b w:val="0"/>
          <w:sz w:val="24"/>
          <w:szCs w:val="24"/>
          <w:rtl w:val="0"/>
        </w:rPr>
        <w:t xml:space="preserve">- `-u ubuntu`: will set the username that is used to login to the remote server</w:t>
      </w:r>
    </w:p>
    <w:p w:rsidR="00000000" w:rsidDel="00000000" w:rsidP="00000000" w:rsidRDefault="00000000" w:rsidRPr="00000000" w14:paraId="00000085">
      <w:pPr>
        <w:rPr>
          <w:b w:val="0"/>
          <w:sz w:val="24"/>
          <w:szCs w:val="24"/>
        </w:rPr>
      </w:pPr>
      <w:r w:rsidDel="00000000" w:rsidR="00000000" w:rsidRPr="00000000">
        <w:rPr>
          <w:b w:val="0"/>
          <w:sz w:val="24"/>
          <w:szCs w:val="24"/>
          <w:rtl w:val="0"/>
        </w:rPr>
        <w:t xml:space="preserve">  to `ubuntu` (change this if you are using another user to access your server)</w:t>
      </w:r>
    </w:p>
    <w:p w:rsidR="00000000" w:rsidDel="00000000" w:rsidP="00000000" w:rsidRDefault="00000000" w:rsidRPr="00000000" w14:paraId="00000086">
      <w:pPr>
        <w:rPr/>
      </w:pPr>
      <w:r w:rsidDel="00000000" w:rsidR="00000000" w:rsidRPr="00000000">
        <w:rPr>
          <w:b w:val="0"/>
          <w:sz w:val="24"/>
          <w:szCs w:val="24"/>
          <w:rtl w:val="0"/>
        </w:rPr>
        <w:t xml:space="preserve">- `-l &lt;Target dataplane&gt;`: will limit the ansible playbook run on your server specified in your inventory file</w:t>
      </w:r>
      <w:r w:rsidDel="00000000" w:rsidR="00000000" w:rsidRPr="00000000">
        <w:rPr>
          <w:rtl w:val="0"/>
        </w:rPr>
      </w:r>
    </w:p>
    <w:p w:rsidR="00000000" w:rsidDel="00000000" w:rsidP="00000000" w:rsidRDefault="00000000" w:rsidRPr="00000000" w14:paraId="00000087">
      <w:pPr>
        <w:rPr>
          <w:b w:val="0"/>
          <w:sz w:val="24"/>
          <w:szCs w:val="24"/>
        </w:rPr>
      </w:pPr>
      <w:r w:rsidDel="00000000" w:rsidR="00000000" w:rsidRPr="00000000">
        <w:rPr>
          <w:rtl w:val="0"/>
        </w:rPr>
      </w:r>
    </w:p>
    <w:p w:rsidR="00000000" w:rsidDel="00000000" w:rsidP="00000000" w:rsidRDefault="00000000" w:rsidRPr="00000000" w14:paraId="00000088">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89">
      <w:pPr>
        <w:rPr>
          <w:b w:val="0"/>
          <w:sz w:val="24"/>
          <w:szCs w:val="24"/>
        </w:rPr>
      </w:pPr>
      <w:r w:rsidDel="00000000" w:rsidR="00000000" w:rsidRPr="00000000">
        <w:rPr>
          <w:rtl w:val="0"/>
        </w:rPr>
      </w:r>
    </w:p>
    <w:p w:rsidR="00000000" w:rsidDel="00000000" w:rsidP="00000000" w:rsidRDefault="00000000" w:rsidRPr="00000000" w14:paraId="0000008A">
      <w:pPr>
        <w:rPr>
          <w:b w:val="0"/>
          <w:sz w:val="24"/>
          <w:szCs w:val="24"/>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PFCP USER PLANE</w:t>
      </w:r>
      <w:r w:rsidDel="00000000" w:rsidR="00000000" w:rsidRPr="00000000">
        <w:rPr>
          <w:b w:val="0"/>
          <w:sz w:val="24"/>
          <w:szCs w:val="24"/>
          <w:rtl w:val="0"/>
        </w:rPr>
        <w:t xml:space="preserve"> </w:t>
      </w:r>
    </w:p>
    <w:p w:rsidR="00000000" w:rsidDel="00000000" w:rsidP="00000000" w:rsidRDefault="00000000" w:rsidRPr="00000000" w14:paraId="0000008B">
      <w:pPr>
        <w:rPr>
          <w:b w:val="0"/>
          <w:sz w:val="24"/>
          <w:szCs w:val="24"/>
        </w:rPr>
      </w:pPr>
      <w:r w:rsidDel="00000000" w:rsidR="00000000" w:rsidRPr="00000000">
        <w:rPr>
          <w:rtl w:val="0"/>
        </w:rPr>
      </w:r>
    </w:p>
    <w:p w:rsidR="00000000" w:rsidDel="00000000" w:rsidP="00000000" w:rsidRDefault="00000000" w:rsidRPr="00000000" w14:paraId="0000008C">
      <w:pPr>
        <w:rPr>
          <w:b w:val="0"/>
          <w:sz w:val="24"/>
          <w:szCs w:val="24"/>
        </w:rPr>
      </w:pPr>
      <w:r w:rsidDel="00000000" w:rsidR="00000000" w:rsidRPr="00000000">
        <w:rPr>
          <w:b w:val="0"/>
          <w:sz w:val="24"/>
          <w:szCs w:val="24"/>
          <w:rtl w:val="0"/>
        </w:rPr>
        <w:t xml:space="preserve">The PFCP application has the User Plane side (PFCPU) which communicate</w:t>
      </w:r>
      <w:r w:rsidDel="00000000" w:rsidR="00000000" w:rsidRPr="00000000">
        <w:rPr>
          <w:rtl w:val="0"/>
        </w:rPr>
        <w:t xml:space="preserve">s</w:t>
      </w:r>
      <w:r w:rsidDel="00000000" w:rsidR="00000000" w:rsidRPr="00000000">
        <w:rPr>
          <w:b w:val="0"/>
          <w:sz w:val="24"/>
          <w:szCs w:val="24"/>
          <w:rtl w:val="0"/>
        </w:rPr>
        <w:t xml:space="preserve"> with DPDK IP PIPELINE (The virtual BNG’s) and also have the association with the </w:t>
      </w:r>
      <w:commentRangeStart w:id="19"/>
      <w:commentRangeStart w:id="20"/>
      <w:r w:rsidDel="00000000" w:rsidR="00000000" w:rsidRPr="00000000">
        <w:rPr>
          <w:b w:val="0"/>
          <w:sz w:val="24"/>
          <w:szCs w:val="24"/>
          <w:rtl w:val="0"/>
        </w:rPr>
        <w:t xml:space="preserve">PFCP</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BNG CP</w:t>
      </w:r>
      <w:r w:rsidDel="00000000" w:rsidR="00000000" w:rsidRPr="00000000">
        <w:rPr>
          <w:b w:val="0"/>
          <w:sz w:val="24"/>
          <w:szCs w:val="24"/>
          <w:rtl w:val="0"/>
        </w:rPr>
        <w:t xml:space="preserve">. PFCP BNG UP connects to the telnet counter part of the DPDK and forwards the commands to write the the packet forwarding rules inside the pipelines. Each UL/DL pair of BNG containers </w:t>
      </w:r>
      <w:r w:rsidDel="00000000" w:rsidR="00000000" w:rsidRPr="00000000">
        <w:rPr>
          <w:rtl w:val="0"/>
        </w:rPr>
        <w:t xml:space="preserve">connect to an individual PFCP UP</w:t>
      </w:r>
      <w:r w:rsidDel="00000000" w:rsidR="00000000" w:rsidRPr="00000000">
        <w:rPr>
          <w:b w:val="0"/>
          <w:sz w:val="24"/>
          <w:szCs w:val="24"/>
          <w:rtl w:val="0"/>
        </w:rPr>
        <w:t xml:space="preserve">. So there can be multiple PFCPU containers running and communicating with the single PFCPC in the control plane.</w:t>
      </w:r>
    </w:p>
    <w:p w:rsidR="00000000" w:rsidDel="00000000" w:rsidP="00000000" w:rsidRDefault="00000000" w:rsidRPr="00000000" w14:paraId="0000008D">
      <w:pPr>
        <w:rPr>
          <w:b w:val="0"/>
          <w:sz w:val="24"/>
          <w:szCs w:val="24"/>
        </w:rPr>
      </w:pPr>
      <w:r w:rsidDel="00000000" w:rsidR="00000000" w:rsidRPr="00000000">
        <w:rPr>
          <w:rtl w:val="0"/>
        </w:rPr>
      </w:r>
    </w:p>
    <w:p w:rsidR="00000000" w:rsidDel="00000000" w:rsidP="00000000" w:rsidRDefault="00000000" w:rsidRPr="00000000" w14:paraId="0000008E">
      <w:pPr>
        <w:rPr>
          <w:b w:val="0"/>
          <w:sz w:val="24"/>
          <w:szCs w:val="24"/>
        </w:rPr>
      </w:pPr>
      <w:r w:rsidDel="00000000" w:rsidR="00000000" w:rsidRPr="00000000">
        <w:rPr>
          <w:b w:val="0"/>
          <w:sz w:val="24"/>
          <w:szCs w:val="24"/>
          <w:rtl w:val="0"/>
        </w:rPr>
        <w:br w:type="textWrapping"/>
        <w:br w:type="textWrapping"/>
        <w:t xml:space="preserve">Before we start the PFCPU container the DPDK BNGS needs to be up and running. Below is the link where you can find the instructions how to start the dpdk containers in the dataplane.</w:t>
      </w:r>
    </w:p>
    <w:p w:rsidR="00000000" w:rsidDel="00000000" w:rsidP="00000000" w:rsidRDefault="00000000" w:rsidRPr="00000000" w14:paraId="0000008F">
      <w:pPr>
        <w:rPr>
          <w:b w:val="0"/>
          <w:sz w:val="24"/>
          <w:szCs w:val="24"/>
        </w:rPr>
      </w:pPr>
      <w:r w:rsidDel="00000000" w:rsidR="00000000" w:rsidRPr="00000000">
        <w:rPr>
          <w:rtl w:val="0"/>
        </w:rPr>
      </w:r>
    </w:p>
    <w:p w:rsidR="00000000" w:rsidDel="00000000" w:rsidP="00000000" w:rsidRDefault="00000000" w:rsidRPr="00000000" w14:paraId="00000090">
      <w:pPr>
        <w:rPr>
          <w:b w:val="0"/>
          <w:sz w:val="24"/>
          <w:szCs w:val="24"/>
        </w:rPr>
      </w:pPr>
      <w:r w:rsidDel="00000000" w:rsidR="00000000" w:rsidRPr="00000000">
        <w:rPr>
          <w:b w:val="0"/>
          <w:sz w:val="24"/>
          <w:szCs w:val="24"/>
          <w:rtl w:val="0"/>
        </w:rPr>
        <w:t xml:space="preserve">https://gitlab.bisdn.de/ansible/ansible-vbng/-/tree/dell_630_configs</w:t>
      </w:r>
    </w:p>
    <w:p w:rsidR="00000000" w:rsidDel="00000000" w:rsidP="00000000" w:rsidRDefault="00000000" w:rsidRPr="00000000" w14:paraId="00000091">
      <w:pPr>
        <w:rPr>
          <w:b w:val="0"/>
          <w:sz w:val="24"/>
          <w:szCs w:val="24"/>
        </w:rPr>
      </w:pPr>
      <w:r w:rsidDel="00000000" w:rsidR="00000000" w:rsidRPr="00000000">
        <w:rPr>
          <w:rtl w:val="0"/>
        </w:rPr>
      </w:r>
    </w:p>
    <w:p w:rsidR="00000000" w:rsidDel="00000000" w:rsidP="00000000" w:rsidRDefault="00000000" w:rsidRPr="00000000" w14:paraId="00000092">
      <w:pPr>
        <w:rPr>
          <w:b w:val="0"/>
          <w:sz w:val="24"/>
          <w:szCs w:val="24"/>
        </w:rPr>
      </w:pPr>
      <w:r w:rsidDel="00000000" w:rsidR="00000000" w:rsidRPr="00000000">
        <w:rPr>
          <w:rtl w:val="0"/>
        </w:rPr>
      </w:r>
    </w:p>
    <w:p w:rsidR="00000000" w:rsidDel="00000000" w:rsidP="00000000" w:rsidRDefault="00000000" w:rsidRPr="00000000" w14:paraId="00000093">
      <w:pPr>
        <w:rPr>
          <w:b w:val="0"/>
          <w:sz w:val="24"/>
          <w:szCs w:val="24"/>
          <w:u w:val="single"/>
        </w:rPr>
      </w:pPr>
      <w:r w:rsidDel="00000000" w:rsidR="00000000" w:rsidRPr="00000000">
        <w:rPr>
          <w:b w:val="0"/>
          <w:sz w:val="24"/>
          <w:szCs w:val="24"/>
          <w:rtl w:val="0"/>
        </w:rPr>
        <w:t xml:space="preserve">## </w:t>
      </w:r>
      <w:r w:rsidDel="00000000" w:rsidR="00000000" w:rsidRPr="00000000">
        <w:rPr>
          <w:b w:val="0"/>
          <w:sz w:val="24"/>
          <w:szCs w:val="24"/>
          <w:u w:val="single"/>
          <w:rtl w:val="0"/>
        </w:rPr>
        <w:t xml:space="preserve">Writing specific data plane specific PFCP</w:t>
      </w:r>
      <w:r w:rsidDel="00000000" w:rsidR="00000000" w:rsidRPr="00000000">
        <w:rPr>
          <w:u w:val="single"/>
          <w:rtl w:val="0"/>
        </w:rPr>
        <w:t xml:space="preserve"> BNG UP</w:t>
      </w:r>
      <w:r w:rsidDel="00000000" w:rsidR="00000000" w:rsidRPr="00000000">
        <w:rPr>
          <w:b w:val="0"/>
          <w:sz w:val="24"/>
          <w:szCs w:val="24"/>
          <w:u w:val="single"/>
          <w:rtl w:val="0"/>
        </w:rPr>
        <w:t xml:space="preserve"> container configs</w:t>
      </w:r>
    </w:p>
    <w:p w:rsidR="00000000" w:rsidDel="00000000" w:rsidP="00000000" w:rsidRDefault="00000000" w:rsidRPr="00000000" w14:paraId="00000094">
      <w:pPr>
        <w:rPr>
          <w:b w:val="0"/>
          <w:sz w:val="24"/>
          <w:szCs w:val="24"/>
        </w:rPr>
      </w:pPr>
      <w:r w:rsidDel="00000000" w:rsidR="00000000" w:rsidRPr="00000000">
        <w:rPr>
          <w:rtl w:val="0"/>
        </w:rPr>
      </w:r>
    </w:p>
    <w:p w:rsidR="00000000" w:rsidDel="00000000" w:rsidP="00000000" w:rsidRDefault="00000000" w:rsidRPr="00000000" w14:paraId="00000095">
      <w:pPr>
        <w:rPr>
          <w:b w:val="0"/>
          <w:sz w:val="24"/>
          <w:szCs w:val="24"/>
        </w:rPr>
      </w:pPr>
      <w:r w:rsidDel="00000000" w:rsidR="00000000" w:rsidRPr="00000000">
        <w:rPr>
          <w:b w:val="0"/>
          <w:sz w:val="24"/>
          <w:szCs w:val="24"/>
          <w:rtl w:val="0"/>
        </w:rPr>
        <w:t xml:space="preserve">The </w:t>
      </w:r>
      <w:ins w:author="Ricardo Santos" w:id="0" w:date="2020-08-21T07:33:33Z">
        <w:commentRangeStart w:id="21"/>
        <w:r w:rsidDel="00000000" w:rsidR="00000000" w:rsidRPr="00000000">
          <w:rPr>
            <w:b w:val="0"/>
            <w:sz w:val="24"/>
            <w:szCs w:val="24"/>
            <w:rtl w:val="0"/>
          </w:rPr>
          <w:t xml:space="preserve">bngu</w:t>
        </w:r>
      </w:ins>
      <w:commentRangeEnd w:id="21"/>
      <w:r w:rsidDel="00000000" w:rsidR="00000000" w:rsidRPr="00000000">
        <w:commentReference w:id="21"/>
      </w:r>
      <w:r w:rsidDel="00000000" w:rsidR="00000000" w:rsidRPr="00000000">
        <w:rPr>
          <w:b w:val="0"/>
          <w:sz w:val="24"/>
          <w:szCs w:val="24"/>
          <w:rtl w:val="0"/>
        </w:rPr>
        <w:t xml:space="preserve"> folder has its own inventor</w:t>
      </w:r>
      <w:ins w:author="Ricardo Santos" w:id="1" w:date="2020-08-21T07:34:56Z">
        <w:commentRangeStart w:id="22"/>
        <w:r w:rsidDel="00000000" w:rsidR="00000000" w:rsidRPr="00000000">
          <w:rPr>
            <w:b w:val="0"/>
            <w:sz w:val="24"/>
            <w:szCs w:val="24"/>
            <w:rtl w:val="0"/>
          </w:rPr>
          <w:t xml:space="preserve">y files</w:t>
        </w:r>
      </w:ins>
      <w:commentRangeEnd w:id="22"/>
      <w:r w:rsidDel="00000000" w:rsidR="00000000" w:rsidRPr="00000000">
        <w:commentReference w:id="22"/>
      </w:r>
      <w:r w:rsidDel="00000000" w:rsidR="00000000" w:rsidRPr="00000000">
        <w:rPr>
          <w:b w:val="0"/>
          <w:sz w:val="24"/>
          <w:szCs w:val="24"/>
          <w:rtl w:val="0"/>
        </w:rPr>
        <w:t xml:space="preserve"> </w:t>
      </w:r>
      <w:ins w:author="Ricardo Santos" w:id="2" w:date="2020-08-21T07:35:09Z">
        <w:commentRangeStart w:id="23"/>
        <w:r w:rsidDel="00000000" w:rsidR="00000000" w:rsidRPr="00000000">
          <w:rPr>
            <w:b w:val="0"/>
            <w:sz w:val="24"/>
            <w:szCs w:val="24"/>
            <w:rtl w:val="0"/>
          </w:rPr>
          <w:t xml:space="preserve">that are used to specify the data plane configuration</w:t>
        </w:r>
      </w:ins>
      <w:commentRangeEnd w:id="23"/>
      <w:r w:rsidDel="00000000" w:rsidR="00000000" w:rsidRPr="00000000">
        <w:commentReference w:id="23"/>
      </w:r>
      <w:r w:rsidDel="00000000" w:rsidR="00000000" w:rsidRPr="00000000">
        <w:rPr>
          <w:b w:val="0"/>
          <w:sz w:val="24"/>
          <w:szCs w:val="24"/>
          <w:rtl w:val="0"/>
        </w:rPr>
        <w:t xml:space="preserve">. The file `bng-2-up-inventory.yml` has the values from the dataplane configs.</w:t>
      </w:r>
      <w:commentRangeStart w:id="24"/>
      <w:commentRangeStart w:id="25"/>
      <w:r w:rsidDel="00000000" w:rsidR="00000000" w:rsidRPr="00000000">
        <w:rPr>
          <w:b w:val="0"/>
          <w:sz w:val="24"/>
          <w:szCs w:val="24"/>
          <w:rtl w:val="0"/>
        </w:rPr>
        <w:t xml:space="preserve"> If you have different port numbers,</w:t>
      </w:r>
      <w:r w:rsidDel="00000000" w:rsidR="00000000" w:rsidRPr="00000000">
        <w:rPr>
          <w:rtl w:val="0"/>
        </w:rPr>
        <w:t xml:space="preserve"> </w:t>
      </w:r>
      <w:r w:rsidDel="00000000" w:rsidR="00000000" w:rsidRPr="00000000">
        <w:rPr>
          <w:b w:val="0"/>
          <w:sz w:val="24"/>
          <w:szCs w:val="24"/>
          <w:rtl w:val="0"/>
        </w:rPr>
        <w:t xml:space="preserve">mac addresses etc. for your dataplane then you have to update this file  with the right numbers.</w:t>
      </w:r>
      <w:commentRangeEnd w:id="24"/>
      <w:r w:rsidDel="00000000" w:rsidR="00000000" w:rsidRPr="00000000">
        <w:commentReference w:id="24"/>
      </w:r>
      <w:commentRangeEnd w:id="25"/>
      <w:r w:rsidDel="00000000" w:rsidR="00000000" w:rsidRPr="00000000">
        <w:commentReference w:id="25"/>
      </w:r>
      <w:r w:rsidDel="00000000" w:rsidR="00000000" w:rsidRPr="00000000">
        <w:rPr>
          <w:b w:val="0"/>
          <w:sz w:val="24"/>
          <w:szCs w:val="24"/>
          <w:rtl w:val="0"/>
        </w:rPr>
        <w:t xml:space="preserve"> Right now we have only two BNG's running in the data plane so we create two different </w:t>
      </w:r>
      <w:r w:rsidDel="00000000" w:rsidR="00000000" w:rsidRPr="00000000">
        <w:rPr>
          <w:rtl w:val="0"/>
        </w:rPr>
        <w:t xml:space="preserve">PFCP BNG UP</w:t>
      </w:r>
      <w:r w:rsidDel="00000000" w:rsidR="00000000" w:rsidRPr="00000000">
        <w:rPr>
          <w:b w:val="0"/>
          <w:sz w:val="24"/>
          <w:szCs w:val="24"/>
          <w:rtl w:val="0"/>
        </w:rPr>
        <w:t xml:space="preserve"> containers to communicate with them.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 hosts – the target data plane name &lt;HOST NAME&gt;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commentRangeStart w:id="26"/>
      <w:commentRangeStart w:id="27"/>
      <w:r w:rsidDel="00000000" w:rsidR="00000000" w:rsidRPr="00000000">
        <w:rPr>
          <w:rtl w:val="0"/>
        </w:rPr>
        <w:t xml:space="preserve">2. vars – different way of deployment and the ansible interpreter needs to be python3</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commentRangeStart w:id="28"/>
      <w:commentRangeStart w:id="29"/>
      <w:r w:rsidDel="00000000" w:rsidR="00000000" w:rsidRPr="00000000">
        <w:rPr>
          <w:rtl w:val="0"/>
        </w:rPr>
        <w:t xml:space="preserve"> </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‘run_mode’ can have three values ‘deploy’, ‘clean’, ‘clean deploy’. </w:t>
      </w:r>
    </w:p>
    <w:p w:rsidR="00000000" w:rsidDel="00000000" w:rsidP="00000000" w:rsidRDefault="00000000" w:rsidRPr="00000000" w14:paraId="0000009B">
      <w:pPr>
        <w:rPr/>
      </w:pPr>
      <w:r w:rsidDel="00000000" w:rsidR="00000000" w:rsidRPr="00000000">
        <w:rPr>
          <w:rtl w:val="0"/>
        </w:rPr>
        <w:t xml:space="preserve">‘deploy’ is set when the components of the Control plane are deployed for the first time. To clean the old containers ‘run_mode = clean’ and to cleaning and restart all the containers ‘run_mode=clean_deploy’</w:t>
      </w:r>
    </w:p>
    <w:p w:rsidR="00000000" w:rsidDel="00000000" w:rsidP="00000000" w:rsidRDefault="00000000" w:rsidRPr="00000000" w14:paraId="0000009C">
      <w:pPr>
        <w:rPr/>
      </w:pPr>
      <w:r w:rsidDel="00000000" w:rsidR="00000000" w:rsidRPr="00000000">
        <w:rPr>
          <w:rtl w:val="0"/>
        </w:rPr>
        <w:tab/>
        <w:t xml:space="preserve"> – ‘dpdk_host’ is the hostname of the dataplane</w:t>
      </w:r>
    </w:p>
    <w:p w:rsidR="00000000" w:rsidDel="00000000" w:rsidP="00000000" w:rsidRDefault="00000000" w:rsidRPr="00000000" w14:paraId="0000009D">
      <w:pPr>
        <w:rPr/>
      </w:pPr>
      <w:r w:rsidDel="00000000" w:rsidR="00000000" w:rsidRPr="00000000">
        <w:rPr>
          <w:rtl w:val="0"/>
        </w:rPr>
        <w:t xml:space="preserve">            – ‘bngc_ip_addr’ is the IP address of the PFCP BNG CP container</w:t>
      </w:r>
    </w:p>
    <w:p w:rsidR="00000000" w:rsidDel="00000000" w:rsidP="00000000" w:rsidRDefault="00000000" w:rsidRPr="00000000" w14:paraId="0000009E">
      <w:pPr>
        <w:rPr/>
      </w:pPr>
      <w:r w:rsidDel="00000000" w:rsidR="00000000" w:rsidRPr="00000000">
        <w:rPr>
          <w:rtl w:val="0"/>
        </w:rPr>
        <w:t xml:space="preserve">     </w:t>
        <w:tab/>
        <w:t xml:space="preserve"> – ‘net_prefix’ is the subnet of the IP address range</w:t>
      </w:r>
    </w:p>
    <w:p w:rsidR="00000000" w:rsidDel="00000000" w:rsidP="00000000" w:rsidRDefault="00000000" w:rsidRPr="00000000" w14:paraId="0000009F">
      <w:pPr>
        <w:rPr/>
      </w:pPr>
      <w:r w:rsidDel="00000000" w:rsidR="00000000" w:rsidRPr="00000000">
        <w:rPr>
          <w:rtl w:val="0"/>
        </w:rPr>
        <w:tab/>
        <w:t xml:space="preserve"> – ‘container_name’ is the name of the PFCP BNG UP as there can be multiple PFCP BNG UP containers so they need to have unique names.</w:t>
      </w:r>
    </w:p>
    <w:p w:rsidR="00000000" w:rsidDel="00000000" w:rsidP="00000000" w:rsidRDefault="00000000" w:rsidRPr="00000000" w14:paraId="000000A0">
      <w:pPr>
        <w:rPr/>
      </w:pPr>
      <w:r w:rsidDel="00000000" w:rsidR="00000000" w:rsidRPr="00000000">
        <w:rPr>
          <w:rtl w:val="0"/>
        </w:rPr>
        <w:t xml:space="preserve">            – ‘bngu_ip_addr’ is the ip address of PFCP BNG UP</w:t>
      </w:r>
    </w:p>
    <w:p w:rsidR="00000000" w:rsidDel="00000000" w:rsidP="00000000" w:rsidRDefault="00000000" w:rsidRPr="00000000" w14:paraId="000000A1">
      <w:pPr>
        <w:rPr/>
      </w:pPr>
      <w:r w:rsidDel="00000000" w:rsidR="00000000" w:rsidRPr="00000000">
        <w:rPr>
          <w:rtl w:val="0"/>
        </w:rPr>
        <w:t xml:space="preserve"> </w:t>
        <w:tab/>
        <w:t xml:space="preserve"> – ‘upstream_dpdk_port’ is the port number of the DPDK Uplink container</w:t>
      </w:r>
    </w:p>
    <w:p w:rsidR="00000000" w:rsidDel="00000000" w:rsidP="00000000" w:rsidRDefault="00000000" w:rsidRPr="00000000" w14:paraId="000000A2">
      <w:pPr>
        <w:rPr/>
      </w:pPr>
      <w:r w:rsidDel="00000000" w:rsidR="00000000" w:rsidRPr="00000000">
        <w:rPr>
          <w:rtl w:val="0"/>
        </w:rPr>
        <w:t xml:space="preserve"> </w:t>
        <w:tab/>
        <w:t xml:space="preserve"> – ‘downstream_dpdk_port’ is the port number of the DPDK Downlink container</w:t>
      </w:r>
    </w:p>
    <w:p w:rsidR="00000000" w:rsidDel="00000000" w:rsidP="00000000" w:rsidRDefault="00000000" w:rsidRPr="00000000" w14:paraId="000000A3">
      <w:pPr>
        <w:rPr/>
      </w:pPr>
      <w:r w:rsidDel="00000000" w:rsidR="00000000" w:rsidRPr="00000000">
        <w:rPr>
          <w:rtl w:val="0"/>
        </w:rPr>
        <w:tab/>
        <w:t xml:space="preserve"> – ‘gateway_mac_address’ is the MAC address of the gateway to the CORE network</w:t>
      </w:r>
    </w:p>
    <w:p w:rsidR="00000000" w:rsidDel="00000000" w:rsidP="00000000" w:rsidRDefault="00000000" w:rsidRPr="00000000" w14:paraId="000000A4">
      <w:pPr>
        <w:rPr/>
      </w:pPr>
      <w:r w:rsidDel="00000000" w:rsidR="00000000" w:rsidRPr="00000000">
        <w:rPr>
          <w:rtl w:val="0"/>
        </w:rPr>
        <w:t xml:space="preserve">     </w:t>
        <w:tab/>
        <w:t xml:space="preserve"> – ‘gateway_ip_address’ is the IP address of the gateway to the CORE network</w:t>
      </w:r>
    </w:p>
    <w:p w:rsidR="00000000" w:rsidDel="00000000" w:rsidP="00000000" w:rsidRDefault="00000000" w:rsidRPr="00000000" w14:paraId="000000A5">
      <w:pPr>
        <w:rPr/>
      </w:pPr>
      <w:r w:rsidDel="00000000" w:rsidR="00000000" w:rsidRPr="00000000">
        <w:rPr>
          <w:rtl w:val="0"/>
        </w:rPr>
        <w:tab/>
        <w:t xml:space="preserve"> – ‘downstream_mac_address’’ is the MAC address of the DPDK downlink container</w:t>
      </w:r>
    </w:p>
    <w:p w:rsidR="00000000" w:rsidDel="00000000" w:rsidP="00000000" w:rsidRDefault="00000000" w:rsidRPr="00000000" w14:paraId="000000A6">
      <w:pPr>
        <w:rPr/>
      </w:pPr>
      <w:r w:rsidDel="00000000" w:rsidR="00000000" w:rsidRPr="00000000">
        <w:rPr>
          <w:rtl w:val="0"/>
        </w:rPr>
        <w:tab/>
        <w:t xml:space="preserve"> </w:t>
      </w:r>
    </w:p>
    <w:p w:rsidR="00000000" w:rsidDel="00000000" w:rsidP="00000000" w:rsidRDefault="00000000" w:rsidRPr="00000000" w14:paraId="000000A7">
      <w:pPr>
        <w:rPr>
          <w:b w:val="0"/>
          <w:sz w:val="24"/>
          <w:szCs w:val="24"/>
        </w:rPr>
      </w:pPr>
      <w:r w:rsidDel="00000000" w:rsidR="00000000" w:rsidRPr="00000000">
        <w:rPr>
          <w:rtl w:val="0"/>
        </w:rPr>
      </w:r>
    </w:p>
    <w:p w:rsidR="00000000" w:rsidDel="00000000" w:rsidP="00000000" w:rsidRDefault="00000000" w:rsidRPr="00000000" w14:paraId="000000A8">
      <w:pPr>
        <w:rPr>
          <w:b w:val="0"/>
          <w:sz w:val="24"/>
          <w:szCs w:val="24"/>
        </w:rPr>
      </w:pPr>
      <w:r w:rsidDel="00000000" w:rsidR="00000000" w:rsidRPr="00000000">
        <w:rPr>
          <w:b w:val="0"/>
          <w:sz w:val="24"/>
          <w:szCs w:val="24"/>
          <w:rtl w:val="0"/>
        </w:rPr>
        <w:t xml:space="preserve">NOTE: Before running the ansible playbook as described below, make sure you have the</w:t>
      </w:r>
    </w:p>
    <w:p w:rsidR="00000000" w:rsidDel="00000000" w:rsidP="00000000" w:rsidRDefault="00000000" w:rsidRPr="00000000" w14:paraId="000000A9">
      <w:pPr>
        <w:rPr>
          <w:b w:val="0"/>
          <w:sz w:val="24"/>
          <w:szCs w:val="24"/>
        </w:rPr>
      </w:pPr>
      <w:r w:rsidDel="00000000" w:rsidR="00000000" w:rsidRPr="00000000">
        <w:rPr>
          <w:b w:val="0"/>
          <w:sz w:val="24"/>
          <w:szCs w:val="24"/>
          <w:rtl w:val="0"/>
        </w:rPr>
        <w:t xml:space="preserve">correct host key fingerprint of your target machine added to your local</w:t>
      </w:r>
    </w:p>
    <w:p w:rsidR="00000000" w:rsidDel="00000000" w:rsidP="00000000" w:rsidRDefault="00000000" w:rsidRPr="00000000" w14:paraId="000000AA">
      <w:pPr>
        <w:rPr>
          <w:b w:val="0"/>
          <w:sz w:val="24"/>
          <w:szCs w:val="24"/>
        </w:rPr>
      </w:pPr>
      <w:r w:rsidDel="00000000" w:rsidR="00000000" w:rsidRPr="00000000">
        <w:rPr>
          <w:b w:val="0"/>
          <w:sz w:val="24"/>
          <w:szCs w:val="24"/>
          <w:rtl w:val="0"/>
        </w:rPr>
        <w:t xml:space="preserve">known_hosts file (the ansible ssh connections will fail otherwise).</w:t>
      </w:r>
    </w:p>
    <w:p w:rsidR="00000000" w:rsidDel="00000000" w:rsidP="00000000" w:rsidRDefault="00000000" w:rsidRPr="00000000" w14:paraId="000000AB">
      <w:pPr>
        <w:rPr>
          <w:b w:val="0"/>
          <w:sz w:val="24"/>
          <w:szCs w:val="24"/>
        </w:rPr>
      </w:pPr>
      <w:r w:rsidDel="00000000" w:rsidR="00000000" w:rsidRPr="00000000">
        <w:rPr>
          <w:b w:val="0"/>
          <w:sz w:val="24"/>
          <w:szCs w:val="24"/>
          <w:rtl w:val="0"/>
        </w:rPr>
        <w:t xml:space="preserve">To run the ansible playbook after you followed all the steps above, just</w:t>
      </w:r>
    </w:p>
    <w:p w:rsidR="00000000" w:rsidDel="00000000" w:rsidP="00000000" w:rsidRDefault="00000000" w:rsidRPr="00000000" w14:paraId="000000AC">
      <w:pPr>
        <w:rPr>
          <w:b w:val="0"/>
          <w:sz w:val="24"/>
          <w:szCs w:val="24"/>
        </w:rPr>
      </w:pPr>
      <w:r w:rsidDel="00000000" w:rsidR="00000000" w:rsidRPr="00000000">
        <w:rPr>
          <w:b w:val="0"/>
          <w:sz w:val="24"/>
          <w:szCs w:val="24"/>
          <w:rtl w:val="0"/>
        </w:rPr>
        <w:t xml:space="preserve">execute the below command on your local machine:</w:t>
      </w:r>
    </w:p>
    <w:p w:rsidR="00000000" w:rsidDel="00000000" w:rsidP="00000000" w:rsidRDefault="00000000" w:rsidRPr="00000000" w14:paraId="000000AD">
      <w:pPr>
        <w:rPr>
          <w:b w:val="0"/>
          <w:sz w:val="24"/>
          <w:szCs w:val="24"/>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b w:val="0"/>
          <w:sz w:val="24"/>
          <w:szCs w:val="24"/>
          <w:rtl w:val="0"/>
        </w:rPr>
        <w:t xml:space="preserve"># </w:t>
      </w:r>
      <w:r w:rsidDel="00000000" w:rsidR="00000000" w:rsidRPr="00000000">
        <w:rPr>
          <w:b w:val="1"/>
          <w:sz w:val="24"/>
          <w:szCs w:val="24"/>
          <w:u w:val="single"/>
          <w:rtl w:val="0"/>
        </w:rPr>
        <w:t xml:space="preserve">Data plane </w:t>
      </w:r>
      <w:r w:rsidDel="00000000" w:rsidR="00000000" w:rsidRPr="00000000">
        <w:rPr>
          <w:b w:val="1"/>
          <w:u w:val="single"/>
          <w:rtl w:val="0"/>
        </w:rPr>
        <w:t xml:space="preserve">PFCP BNG UP</w:t>
      </w:r>
      <w:r w:rsidDel="00000000" w:rsidR="00000000" w:rsidRPr="00000000">
        <w:rPr>
          <w:rtl w:val="0"/>
        </w:rPr>
      </w:r>
    </w:p>
    <w:p w:rsidR="00000000" w:rsidDel="00000000" w:rsidP="00000000" w:rsidRDefault="00000000" w:rsidRPr="00000000" w14:paraId="000000AF">
      <w:pPr>
        <w:rPr>
          <w:b w:val="0"/>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rPr>
          <w:b w:val="0"/>
          <w:sz w:val="24"/>
          <w:szCs w:val="24"/>
          <w:rtl w:val="0"/>
        </w:rPr>
        <w:t xml:space="preserve">To start the </w:t>
      </w:r>
      <w:r w:rsidDel="00000000" w:rsidR="00000000" w:rsidRPr="00000000">
        <w:rPr>
          <w:rtl w:val="0"/>
        </w:rPr>
        <w:t xml:space="preserve">PFCP BNG UP</w:t>
      </w:r>
      <w:r w:rsidDel="00000000" w:rsidR="00000000" w:rsidRPr="00000000">
        <w:rPr>
          <w:b w:val="0"/>
          <w:sz w:val="24"/>
          <w:szCs w:val="24"/>
          <w:rtl w:val="0"/>
        </w:rPr>
        <w:t xml:space="preserve"> containers for the first time on your target machine, please change directory to ‘docker-compose-cp/bngu’ and execute the below command:</w:t>
      </w:r>
      <w:r w:rsidDel="00000000" w:rsidR="00000000" w:rsidRPr="00000000">
        <w:rPr>
          <w:rtl w:val="0"/>
        </w:rPr>
      </w:r>
    </w:p>
    <w:p w:rsidR="00000000" w:rsidDel="00000000" w:rsidP="00000000" w:rsidRDefault="00000000" w:rsidRPr="00000000" w14:paraId="000000B1">
      <w:pPr>
        <w:rPr>
          <w:b w:val="0"/>
          <w:sz w:val="24"/>
          <w:szCs w:val="24"/>
        </w:rPr>
      </w:pPr>
      <w:r w:rsidDel="00000000" w:rsidR="00000000" w:rsidRPr="00000000">
        <w:rPr>
          <w:rtl w:val="0"/>
        </w:rPr>
      </w:r>
    </w:p>
    <w:p w:rsidR="00000000" w:rsidDel="00000000" w:rsidP="00000000" w:rsidRDefault="00000000" w:rsidRPr="00000000" w14:paraId="000000B2">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B3">
      <w:pPr>
        <w:rPr/>
      </w:pPr>
      <w:r w:rsidDel="00000000" w:rsidR="00000000" w:rsidRPr="00000000">
        <w:rPr>
          <w:b w:val="0"/>
          <w:sz w:val="24"/>
          <w:szCs w:val="24"/>
          <w:rtl w:val="0"/>
        </w:rPr>
        <w:t xml:space="preserve">ansible-playbook -vv -i inventories/bng-2-up-inventory.yml deploy_bngu_containers.playbook.yaml -u ubuntu -l &lt;Target dataplane&gt; -e run_mode=deploy</w:t>
      </w:r>
      <w:r w:rsidDel="00000000" w:rsidR="00000000" w:rsidRPr="00000000">
        <w:rPr>
          <w:rtl w:val="0"/>
        </w:rPr>
      </w:r>
    </w:p>
    <w:p w:rsidR="00000000" w:rsidDel="00000000" w:rsidP="00000000" w:rsidRDefault="00000000" w:rsidRPr="00000000" w14:paraId="000000B4">
      <w:pPr>
        <w:rPr>
          <w:b w:val="0"/>
          <w:sz w:val="24"/>
          <w:szCs w:val="24"/>
        </w:rPr>
      </w:pPr>
      <w:r w:rsidDel="00000000" w:rsidR="00000000" w:rsidRPr="00000000">
        <w:rPr>
          <w:rtl w:val="0"/>
        </w:rPr>
      </w:r>
    </w:p>
    <w:p w:rsidR="00000000" w:rsidDel="00000000" w:rsidP="00000000" w:rsidRDefault="00000000" w:rsidRPr="00000000" w14:paraId="000000B5">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B6">
      <w:pPr>
        <w:rPr>
          <w:b w:val="0"/>
          <w:sz w:val="24"/>
          <w:szCs w:val="24"/>
        </w:rPr>
      </w:pPr>
      <w:r w:rsidDel="00000000" w:rsidR="00000000" w:rsidRPr="00000000">
        <w:rPr>
          <w:rtl w:val="0"/>
        </w:rPr>
      </w:r>
    </w:p>
    <w:p w:rsidR="00000000" w:rsidDel="00000000" w:rsidP="00000000" w:rsidRDefault="00000000" w:rsidRPr="00000000" w14:paraId="000000B7">
      <w:pPr>
        <w:rPr>
          <w:b w:val="0"/>
          <w:sz w:val="24"/>
          <w:szCs w:val="24"/>
        </w:rPr>
      </w:pPr>
      <w:r w:rsidDel="00000000" w:rsidR="00000000" w:rsidRPr="00000000">
        <w:rPr>
          <w:b w:val="0"/>
          <w:sz w:val="24"/>
          <w:szCs w:val="24"/>
          <w:rtl w:val="0"/>
        </w:rPr>
        <w:t xml:space="preserve">To restart the control plane and cleaning up the old containers execute the below command:</w:t>
      </w:r>
    </w:p>
    <w:p w:rsidR="00000000" w:rsidDel="00000000" w:rsidP="00000000" w:rsidRDefault="00000000" w:rsidRPr="00000000" w14:paraId="000000B8">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B9">
      <w:pPr>
        <w:rPr/>
      </w:pPr>
      <w:r w:rsidDel="00000000" w:rsidR="00000000" w:rsidRPr="00000000">
        <w:rPr>
          <w:b w:val="0"/>
          <w:sz w:val="24"/>
          <w:szCs w:val="24"/>
          <w:rtl w:val="0"/>
        </w:rPr>
        <w:t xml:space="preserve">ansible-playbook -vv -i inventories/bng-2-up-inventory.yml deploy_bngu_containers.playbook.yaml -u ubuntu -l &lt;Target dataplane&gt; -e run_mode=clean_deploy</w:t>
      </w:r>
      <w:r w:rsidDel="00000000" w:rsidR="00000000" w:rsidRPr="00000000">
        <w:rPr>
          <w:rtl w:val="0"/>
        </w:rPr>
      </w:r>
    </w:p>
    <w:p w:rsidR="00000000" w:rsidDel="00000000" w:rsidP="00000000" w:rsidRDefault="00000000" w:rsidRPr="00000000" w14:paraId="000000BA">
      <w:pPr>
        <w:rPr>
          <w:b w:val="0"/>
          <w:sz w:val="24"/>
          <w:szCs w:val="24"/>
        </w:rPr>
      </w:pPr>
      <w:r w:rsidDel="00000000" w:rsidR="00000000" w:rsidRPr="00000000">
        <w:rPr>
          <w:rtl w:val="0"/>
        </w:rPr>
      </w:r>
    </w:p>
    <w:p w:rsidR="00000000" w:rsidDel="00000000" w:rsidP="00000000" w:rsidRDefault="00000000" w:rsidRPr="00000000" w14:paraId="000000BB">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BC">
      <w:pPr>
        <w:rPr>
          <w:b w:val="0"/>
          <w:sz w:val="24"/>
          <w:szCs w:val="24"/>
        </w:rPr>
      </w:pPr>
      <w:r w:rsidDel="00000000" w:rsidR="00000000" w:rsidRPr="00000000">
        <w:rPr>
          <w:rtl w:val="0"/>
        </w:rPr>
      </w:r>
    </w:p>
    <w:p w:rsidR="00000000" w:rsidDel="00000000" w:rsidP="00000000" w:rsidRDefault="00000000" w:rsidRPr="00000000" w14:paraId="000000BD">
      <w:pPr>
        <w:rPr>
          <w:b w:val="0"/>
          <w:sz w:val="24"/>
          <w:szCs w:val="24"/>
        </w:rPr>
      </w:pPr>
      <w:r w:rsidDel="00000000" w:rsidR="00000000" w:rsidRPr="00000000">
        <w:rPr>
          <w:b w:val="0"/>
          <w:sz w:val="24"/>
          <w:szCs w:val="24"/>
          <w:rtl w:val="0"/>
        </w:rPr>
        <w:t xml:space="preserve">- `-i inventory`: specifies the inventory file that contains all the target</w:t>
      </w:r>
    </w:p>
    <w:p w:rsidR="00000000" w:rsidDel="00000000" w:rsidP="00000000" w:rsidRDefault="00000000" w:rsidRPr="00000000" w14:paraId="000000BE">
      <w:pPr>
        <w:rPr>
          <w:b w:val="0"/>
          <w:sz w:val="24"/>
          <w:szCs w:val="24"/>
        </w:rPr>
      </w:pPr>
      <w:r w:rsidDel="00000000" w:rsidR="00000000" w:rsidRPr="00000000">
        <w:rPr>
          <w:b w:val="0"/>
          <w:sz w:val="24"/>
          <w:szCs w:val="24"/>
          <w:rtl w:val="0"/>
        </w:rPr>
        <w:t xml:space="preserve">  hosts and the environment specific variables</w:t>
      </w:r>
    </w:p>
    <w:p w:rsidR="00000000" w:rsidDel="00000000" w:rsidP="00000000" w:rsidRDefault="00000000" w:rsidRPr="00000000" w14:paraId="000000BF">
      <w:pPr>
        <w:rPr>
          <w:b w:val="0"/>
          <w:sz w:val="24"/>
          <w:szCs w:val="24"/>
        </w:rPr>
      </w:pPr>
      <w:r w:rsidDel="00000000" w:rsidR="00000000" w:rsidRPr="00000000">
        <w:rPr>
          <w:b w:val="0"/>
          <w:sz w:val="24"/>
          <w:szCs w:val="24"/>
          <w:rtl w:val="0"/>
        </w:rPr>
        <w:t xml:space="preserve">- `deploy_bngu_containers.playbook.yaml`: is the name of the ansible playbook</w:t>
      </w:r>
    </w:p>
    <w:p w:rsidR="00000000" w:rsidDel="00000000" w:rsidP="00000000" w:rsidRDefault="00000000" w:rsidRPr="00000000" w14:paraId="000000C0">
      <w:pPr>
        <w:rPr>
          <w:b w:val="0"/>
          <w:sz w:val="24"/>
          <w:szCs w:val="24"/>
        </w:rPr>
      </w:pPr>
      <w:r w:rsidDel="00000000" w:rsidR="00000000" w:rsidRPr="00000000">
        <w:rPr>
          <w:b w:val="0"/>
          <w:sz w:val="24"/>
          <w:szCs w:val="24"/>
          <w:rtl w:val="0"/>
        </w:rPr>
        <w:t xml:space="preserve">  inside of this repo that will be executed</w:t>
      </w:r>
    </w:p>
    <w:p w:rsidR="00000000" w:rsidDel="00000000" w:rsidP="00000000" w:rsidRDefault="00000000" w:rsidRPr="00000000" w14:paraId="000000C1">
      <w:pPr>
        <w:rPr>
          <w:b w:val="0"/>
          <w:sz w:val="24"/>
          <w:szCs w:val="24"/>
        </w:rPr>
      </w:pPr>
      <w:r w:rsidDel="00000000" w:rsidR="00000000" w:rsidRPr="00000000">
        <w:rPr>
          <w:b w:val="0"/>
          <w:sz w:val="24"/>
          <w:szCs w:val="24"/>
          <w:rtl w:val="0"/>
        </w:rPr>
        <w:t xml:space="preserve">- `-u ubuntu`: will set the username that is used to login to the remote server</w:t>
      </w:r>
    </w:p>
    <w:p w:rsidR="00000000" w:rsidDel="00000000" w:rsidP="00000000" w:rsidRDefault="00000000" w:rsidRPr="00000000" w14:paraId="000000C2">
      <w:pPr>
        <w:rPr>
          <w:b w:val="0"/>
          <w:sz w:val="24"/>
          <w:szCs w:val="24"/>
        </w:rPr>
      </w:pPr>
      <w:r w:rsidDel="00000000" w:rsidR="00000000" w:rsidRPr="00000000">
        <w:rPr>
          <w:b w:val="0"/>
          <w:sz w:val="24"/>
          <w:szCs w:val="24"/>
          <w:rtl w:val="0"/>
        </w:rPr>
        <w:t xml:space="preserve">  to `ubuntu` (change this if you are using another user to access your server)</w:t>
      </w:r>
    </w:p>
    <w:p w:rsidR="00000000" w:rsidDel="00000000" w:rsidP="00000000" w:rsidRDefault="00000000" w:rsidRPr="00000000" w14:paraId="000000C3">
      <w:pPr>
        <w:rPr/>
      </w:pPr>
      <w:r w:rsidDel="00000000" w:rsidR="00000000" w:rsidRPr="00000000">
        <w:rPr>
          <w:b w:val="0"/>
          <w:sz w:val="24"/>
          <w:szCs w:val="24"/>
          <w:rtl w:val="0"/>
        </w:rPr>
        <w:t xml:space="preserve">- `-l &lt;Target dataplane&gt;`: will limit the ansible playbook run on your server specified in your inventory file</w:t>
      </w:r>
      <w:r w:rsidDel="00000000" w:rsidR="00000000" w:rsidRPr="00000000">
        <w:rPr>
          <w:rtl w:val="0"/>
        </w:rPr>
      </w:r>
    </w:p>
    <w:p w:rsidR="00000000" w:rsidDel="00000000" w:rsidP="00000000" w:rsidRDefault="00000000" w:rsidRPr="00000000" w14:paraId="000000C4">
      <w:pPr>
        <w:rPr>
          <w:b w:val="0"/>
          <w:sz w:val="24"/>
          <w:szCs w:val="24"/>
        </w:rPr>
      </w:pPr>
      <w:r w:rsidDel="00000000" w:rsidR="00000000" w:rsidRPr="00000000">
        <w:rPr>
          <w:rtl w:val="0"/>
        </w:rPr>
      </w:r>
    </w:p>
    <w:p w:rsidR="00000000" w:rsidDel="00000000" w:rsidP="00000000" w:rsidRDefault="00000000" w:rsidRPr="00000000" w14:paraId="000000C5">
      <w:pPr>
        <w:rPr>
          <w:b w:val="0"/>
          <w:sz w:val="24"/>
          <w:szCs w:val="24"/>
        </w:rPr>
      </w:pPr>
      <w:r w:rsidDel="00000000" w:rsidR="00000000" w:rsidRPr="00000000">
        <w:rPr>
          <w:b w:val="0"/>
          <w:sz w:val="24"/>
          <w:szCs w:val="24"/>
          <w:rtl w:val="0"/>
        </w:rPr>
        <w:t xml:space="preserve">For more information on ansible please check the official documentation here:</w:t>
      </w:r>
    </w:p>
    <w:p w:rsidR="00000000" w:rsidDel="00000000" w:rsidP="00000000" w:rsidRDefault="00000000" w:rsidRPr="00000000" w14:paraId="000000C6">
      <w:pPr>
        <w:rPr>
          <w:b w:val="0"/>
          <w:sz w:val="24"/>
          <w:szCs w:val="24"/>
        </w:rPr>
      </w:pPr>
      <w:r w:rsidDel="00000000" w:rsidR="00000000" w:rsidRPr="00000000">
        <w:rPr>
          <w:b w:val="0"/>
          <w:sz w:val="24"/>
          <w:szCs w:val="24"/>
          <w:rtl w:val="0"/>
        </w:rPr>
        <w:t xml:space="preserve">https://docs.ansible.com/ansible/latest/user_guide/intro_getting_started.html</w:t>
      </w:r>
    </w:p>
    <w:p w:rsidR="00000000" w:rsidDel="00000000" w:rsidP="00000000" w:rsidRDefault="00000000" w:rsidRPr="00000000" w14:paraId="000000C7">
      <w:pPr>
        <w:rPr>
          <w:b w:val="0"/>
          <w:sz w:val="24"/>
          <w:szCs w:val="24"/>
        </w:rPr>
      </w:pPr>
      <w:r w:rsidDel="00000000" w:rsidR="00000000" w:rsidRPr="00000000">
        <w:rPr>
          <w:rtl w:val="0"/>
        </w:rPr>
      </w:r>
    </w:p>
    <w:p w:rsidR="00000000" w:rsidDel="00000000" w:rsidP="00000000" w:rsidRDefault="00000000" w:rsidRPr="00000000" w14:paraId="000000C8">
      <w:pPr>
        <w:rPr>
          <w:b w:val="0"/>
          <w:sz w:val="24"/>
          <w:szCs w:val="24"/>
        </w:rPr>
      </w:pPr>
      <w:r w:rsidDel="00000000" w:rsidR="00000000" w:rsidRPr="00000000">
        <w:rPr>
          <w:b w:val="0"/>
          <w:sz w:val="24"/>
          <w:szCs w:val="24"/>
          <w:rtl w:val="0"/>
        </w:rPr>
        <w:t xml:space="preserve">NOTE:: This ansible_playbook also creates a vxlan interface to connect the</w:t>
      </w:r>
    </w:p>
    <w:p w:rsidR="00000000" w:rsidDel="00000000" w:rsidP="00000000" w:rsidRDefault="00000000" w:rsidRPr="00000000" w14:paraId="000000C9">
      <w:pPr>
        <w:rPr>
          <w:b w:val="0"/>
          <w:sz w:val="24"/>
          <w:szCs w:val="24"/>
        </w:rPr>
      </w:pPr>
      <w:r w:rsidDel="00000000" w:rsidR="00000000" w:rsidRPr="00000000">
        <w:rPr>
          <w:b w:val="0"/>
          <w:sz w:val="24"/>
          <w:szCs w:val="24"/>
          <w:rtl w:val="0"/>
        </w:rPr>
        <w:t xml:space="preserve">control plane and the data plane after all the docker containers are created.</w:t>
      </w:r>
    </w:p>
    <w:p w:rsidR="00000000" w:rsidDel="00000000" w:rsidP="00000000" w:rsidRDefault="00000000" w:rsidRPr="00000000" w14:paraId="000000CA">
      <w:pPr>
        <w:rPr>
          <w:b w:val="0"/>
          <w:sz w:val="24"/>
          <w:szCs w:val="24"/>
        </w:rPr>
      </w:pPr>
      <w:r w:rsidDel="00000000" w:rsidR="00000000" w:rsidRPr="00000000">
        <w:rPr>
          <w:rtl w:val="0"/>
        </w:rPr>
      </w:r>
    </w:p>
    <w:p w:rsidR="00000000" w:rsidDel="00000000" w:rsidP="00000000" w:rsidRDefault="00000000" w:rsidRPr="00000000" w14:paraId="000000CB">
      <w:pPr>
        <w:rPr>
          <w:b w:val="0"/>
          <w:sz w:val="24"/>
          <w:szCs w:val="24"/>
        </w:rPr>
      </w:pPr>
      <w:r w:rsidDel="00000000" w:rsidR="00000000" w:rsidRPr="00000000">
        <w:rPr>
          <w:rtl w:val="0"/>
        </w:rPr>
      </w:r>
    </w:p>
    <w:p w:rsidR="00000000" w:rsidDel="00000000" w:rsidP="00000000" w:rsidRDefault="00000000" w:rsidRPr="00000000" w14:paraId="000000CC">
      <w:pPr>
        <w:rPr>
          <w:b w:val="0"/>
          <w:sz w:val="24"/>
          <w:szCs w:val="24"/>
        </w:rPr>
      </w:pPr>
      <w:r w:rsidDel="00000000" w:rsidR="00000000" w:rsidRPr="00000000">
        <w:rPr>
          <w:rtl w:val="0"/>
        </w:rPr>
      </w:r>
    </w:p>
    <w:p w:rsidR="00000000" w:rsidDel="00000000" w:rsidP="00000000" w:rsidRDefault="00000000" w:rsidRPr="00000000" w14:paraId="000000CD">
      <w:pPr>
        <w:rPr>
          <w:b w:val="0"/>
          <w:sz w:val="24"/>
          <w:szCs w:val="24"/>
        </w:rPr>
      </w:pPr>
      <w:r w:rsidDel="00000000" w:rsidR="00000000" w:rsidRPr="00000000">
        <w:rPr>
          <w:b w:val="0"/>
          <w:sz w:val="24"/>
          <w:szCs w:val="24"/>
          <w:rtl w:val="0"/>
        </w:rPr>
        <w:t xml:space="preserve">### Helpful commands for debugging</w:t>
      </w:r>
    </w:p>
    <w:p w:rsidR="00000000" w:rsidDel="00000000" w:rsidP="00000000" w:rsidRDefault="00000000" w:rsidRPr="00000000" w14:paraId="000000CE">
      <w:pPr>
        <w:rPr>
          <w:b w:val="0"/>
          <w:sz w:val="24"/>
          <w:szCs w:val="24"/>
        </w:rPr>
      </w:pPr>
      <w:r w:rsidDel="00000000" w:rsidR="00000000" w:rsidRPr="00000000">
        <w:rPr>
          <w:rtl w:val="0"/>
        </w:rPr>
      </w:r>
    </w:p>
    <w:p w:rsidR="00000000" w:rsidDel="00000000" w:rsidP="00000000" w:rsidRDefault="00000000" w:rsidRPr="00000000" w14:paraId="000000CF">
      <w:pPr>
        <w:rPr>
          <w:b w:val="0"/>
          <w:sz w:val="24"/>
          <w:szCs w:val="24"/>
        </w:rPr>
      </w:pPr>
      <w:r w:rsidDel="00000000" w:rsidR="00000000" w:rsidRPr="00000000">
        <w:rPr>
          <w:b w:val="0"/>
          <w:sz w:val="24"/>
          <w:szCs w:val="24"/>
          <w:rtl w:val="0"/>
        </w:rPr>
        <w:t xml:space="preserve">To see the debug output of the dpdk-ip-pipeline CLI installing forwarding rules in the UL_VF and the DL_VF:</w:t>
      </w:r>
    </w:p>
    <w:p w:rsidR="00000000" w:rsidDel="00000000" w:rsidP="00000000" w:rsidRDefault="00000000" w:rsidRPr="00000000" w14:paraId="000000D0">
      <w:pPr>
        <w:rPr>
          <w:b w:val="0"/>
          <w:sz w:val="24"/>
          <w:szCs w:val="24"/>
        </w:rPr>
      </w:pPr>
      <w:r w:rsidDel="00000000" w:rsidR="00000000" w:rsidRPr="00000000">
        <w:rPr>
          <w:rtl w:val="0"/>
        </w:rPr>
      </w:r>
    </w:p>
    <w:p w:rsidR="00000000" w:rsidDel="00000000" w:rsidP="00000000" w:rsidRDefault="00000000" w:rsidRPr="00000000" w14:paraId="000000D1">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D2">
      <w:pPr>
        <w:rPr>
          <w:b w:val="0"/>
          <w:sz w:val="24"/>
          <w:szCs w:val="24"/>
        </w:rPr>
      </w:pPr>
      <w:r w:rsidDel="00000000" w:rsidR="00000000" w:rsidRPr="00000000">
        <w:rPr>
          <w:b w:val="0"/>
          <w:sz w:val="24"/>
          <w:szCs w:val="24"/>
          <w:rtl w:val="0"/>
        </w:rPr>
        <w:t xml:space="preserve">docker logs -f &lt;container name&gt;</w:t>
      </w:r>
    </w:p>
    <w:p w:rsidR="00000000" w:rsidDel="00000000" w:rsidP="00000000" w:rsidRDefault="00000000" w:rsidRPr="00000000" w14:paraId="000000D3">
      <w:pPr>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D4">
      <w:pPr>
        <w:rPr>
          <w:b w:val="0"/>
          <w:sz w:val="24"/>
          <w:szCs w:val="24"/>
        </w:rPr>
      </w:pPr>
      <w:r w:rsidDel="00000000" w:rsidR="00000000" w:rsidRPr="00000000">
        <w:rPr>
          <w:rtl w:val="0"/>
        </w:rPr>
      </w:r>
    </w:p>
    <w:p w:rsidR="00000000" w:rsidDel="00000000" w:rsidP="00000000" w:rsidRDefault="00000000" w:rsidRPr="00000000" w14:paraId="000000D5">
      <w:pPr>
        <w:rPr>
          <w:b w:val="0"/>
          <w:sz w:val="24"/>
          <w:szCs w:val="24"/>
        </w:rPr>
      </w:pPr>
      <w:r w:rsidDel="00000000" w:rsidR="00000000" w:rsidRPr="00000000">
        <w:rPr>
          <w:b w:val="0"/>
          <w:sz w:val="24"/>
          <w:szCs w:val="24"/>
          <w:rtl w:val="0"/>
        </w:rPr>
        <w:t xml:space="preserve"># Helpful links:</w:t>
      </w:r>
    </w:p>
    <w:p w:rsidR="00000000" w:rsidDel="00000000" w:rsidP="00000000" w:rsidRDefault="00000000" w:rsidRPr="00000000" w14:paraId="000000D6">
      <w:pPr>
        <w:rPr>
          <w:b w:val="0"/>
          <w:sz w:val="24"/>
          <w:szCs w:val="24"/>
        </w:rPr>
      </w:pPr>
      <w:r w:rsidDel="00000000" w:rsidR="00000000" w:rsidRPr="00000000">
        <w:rPr>
          <w:rtl w:val="0"/>
        </w:rPr>
      </w:r>
    </w:p>
    <w:p w:rsidR="00000000" w:rsidDel="00000000" w:rsidP="00000000" w:rsidRDefault="00000000" w:rsidRPr="00000000" w14:paraId="000000D7">
      <w:pPr>
        <w:rPr>
          <w:b w:val="0"/>
          <w:sz w:val="24"/>
          <w:szCs w:val="24"/>
        </w:rPr>
      </w:pPr>
      <w:r w:rsidDel="00000000" w:rsidR="00000000" w:rsidRPr="00000000">
        <w:rPr>
          <w:b w:val="0"/>
          <w:sz w:val="24"/>
          <w:szCs w:val="24"/>
          <w:rtl w:val="0"/>
        </w:rPr>
        <w:t xml:space="preserve">- https://docs.docker.com/get-started/</w:t>
      </w:r>
    </w:p>
    <w:p w:rsidR="00000000" w:rsidDel="00000000" w:rsidP="00000000" w:rsidRDefault="00000000" w:rsidRPr="00000000" w14:paraId="000000D8">
      <w:pPr>
        <w:rPr>
          <w:b w:val="0"/>
          <w:sz w:val="24"/>
          <w:szCs w:val="24"/>
        </w:rPr>
      </w:pPr>
      <w:r w:rsidDel="00000000" w:rsidR="00000000" w:rsidRPr="00000000">
        <w:rPr>
          <w:b w:val="0"/>
          <w:sz w:val="24"/>
          <w:szCs w:val="24"/>
          <w:rtl w:val="0"/>
        </w:rPr>
        <w:t xml:space="preserve">- https://docs.docker.com/compose/gettingstarted/</w:t>
      </w:r>
      <w:r w:rsidDel="00000000" w:rsidR="00000000" w:rsidRPr="00000000">
        <w:rPr>
          <w:rtl w:val="0"/>
        </w:rPr>
      </w:r>
    </w:p>
    <w:sectPr>
      <w:pgSz w:h="16838" w:w="11906"/>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ardo Santos" w:id="0" w:date="2020-08-21T07:15:08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branch you are working on also works with a mysql database. If we are keeping that, the mysql container should also be documented</w:t>
      </w:r>
    </w:p>
  </w:comment>
  <w:comment w:author="Taushif MD" w:id="1" w:date="2020-08-21T08:18:51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mysql database container</w:t>
      </w:r>
    </w:p>
  </w:comment>
  <w:comment w:author="Ricardo Santos" w:id="2" w:date="2020-08-21T07:15:08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branch you are working on also works with a mysql database. If we are keeping that, the mysql container should also be documented</w:t>
      </w:r>
    </w:p>
  </w:comment>
  <w:comment w:author="Taushif MD" w:id="3" w:date="2020-08-21T08:18:5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mysql database container</w:t>
      </w:r>
    </w:p>
  </w:comment>
  <w:comment w:author="Ricardo Santos" w:id="16" w:date="2020-08-21T07:19:50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documentation is not specific to a deployment within our PON domain setup. Refactor this an example for the PON domain setup.</w:t>
      </w:r>
    </w:p>
  </w:comment>
  <w:comment w:author="Taushif MD" w:id="23" w:date="2020-08-21T15:52:08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Ricardo Santos" w:id="10" w:date="2020-08-21T07:13:32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an user modify these values?</w:t>
      </w:r>
    </w:p>
  </w:comment>
  <w:comment w:author="Taushif MD" w:id="11" w:date="2020-08-21T15:43:13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users are recommended not to change the values</w:t>
      </w:r>
    </w:p>
  </w:comment>
  <w:comment w:author="Taushif MD" w:id="22" w:date="2020-08-25T15:39:20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Ricardo Santos" w:id="6" w:date="2020-08-21T07:12:49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detail each option and the possible values they can have. For example, which values can we set for run_mode?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for the remaining variables in the inventory)</w:t>
      </w:r>
    </w:p>
  </w:comment>
  <w:comment w:author="Taushif MD" w:id="7" w:date="2020-08-25T14:40:58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variables in the inventories are defined</w:t>
      </w:r>
    </w:p>
  </w:comment>
  <w:comment w:author="Ricardo Santos" w:id="8" w:date="2020-08-21T07:12:49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detail each option and the possible values they can have. For example, which values can we set for run_mode?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for the remaining variables in the inventory)</w:t>
      </w:r>
    </w:p>
  </w:comment>
  <w:comment w:author="Taushif MD" w:id="9" w:date="2020-08-25T14:40:58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variables in the inventories are defined</w:t>
      </w:r>
    </w:p>
  </w:comment>
  <w:comment w:author="Ricardo Santos" w:id="26" w:date="2020-08-21T07:12:49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detail each option and the possible values they can have. For example, which values can we set for run_mode?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for the remaining variables in the inventory)</w:t>
      </w:r>
    </w:p>
  </w:comment>
  <w:comment w:author="Taushif MD" w:id="27" w:date="2020-08-25T14:40:5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variables in the inventories are defined</w:t>
      </w:r>
    </w:p>
  </w:comment>
  <w:comment w:author="Ricardo Santos" w:id="28" w:date="2020-08-21T07:12:49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detail each option and the possible values they can have. For example, which values can we set for run_mode?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for the remaining variables in the inventory)</w:t>
      </w:r>
    </w:p>
  </w:comment>
  <w:comment w:author="Taushif MD" w:id="29" w:date="2020-08-25T14:40: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variables in the inventories are defined</w:t>
      </w:r>
    </w:p>
  </w:comment>
  <w:comment w:author="Ricardo Santos" w:id="4" w:date="2020-08-21T07:15:39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 regarding mysql</w:t>
      </w:r>
    </w:p>
  </w:comment>
  <w:comment w:author="Taushif MD" w:id="5" w:date="2020-08-21T08:22:0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the mysql database to provide the IP addresses</w:t>
      </w:r>
    </w:p>
  </w:comment>
  <w:comment w:author="Taushif MD" w:id="21" w:date="2020-08-21T15:51:51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Ricardo Santos" w:id="19" w:date="2020-08-21T07:31:08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consistent with above (PFCP BNG CP/PFCP BNG UP)</w:t>
      </w:r>
    </w:p>
  </w:comment>
  <w:comment w:author="Taushif MD" w:id="20" w:date="2020-08-21T15:50:5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Ricardo Santos" w:id="17" w:date="2020-08-21T07:27:21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documentation on the setup variables in the playbook as well</w:t>
      </w:r>
    </w:p>
  </w:comment>
  <w:comment w:author="Taushif MD" w:id="18" w:date="2020-08-25T15:37:51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Ricardo Santos" w:id="24" w:date="2020-08-21T07:37:01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variables from this playbook as well</w:t>
      </w:r>
    </w:p>
  </w:comment>
  <w:comment w:author="Taushif MD" w:id="25" w:date="2020-08-25T16:21:31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Ricardo Santos" w:id="14" w:date="2020-08-21T07:26:08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values are also used to set up the radius ip pools</w:t>
      </w:r>
    </w:p>
  </w:comment>
  <w:comment w:author="Taushif MD" w:id="15" w:date="2020-08-25T15:24:07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Ricardo Santos" w:id="12" w:date="2020-08-21T07:21:19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environment? How should these IP address values be defined?</w:t>
      </w:r>
    </w:p>
  </w:comment>
  <w:comment w:author="Taushif MD" w:id="13" w:date="2020-08-25T14:42:56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PFCPC and PFCPU containers need to be in the same subnet. Let me know if that is not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